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qsnn33fland" w:id="0"/>
      <w:bookmarkEnd w:id="0"/>
      <w:r w:rsidDel="00000000" w:rsidR="00000000" w:rsidRPr="00000000">
        <w:rPr>
          <w:rtl w:val="0"/>
        </w:rPr>
        <w:t xml:space="preserve">Clustering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classic unsupervised problems is clustering; the idea that items can be put into groups by how similar they 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ufeu98hbq9b" w:id="1"/>
      <w:bookmarkEnd w:id="1"/>
      <w:r w:rsidDel="00000000" w:rsidR="00000000" w:rsidRPr="00000000">
        <w:rPr>
          <w:rtl w:val="0"/>
        </w:rPr>
        <w:t xml:space="preserve">Single Linkage Clustering</w:t>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Consider each of n object a cluster to start</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Define distance (i.e. distance between two closest points in two clusters)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merge two closest </w:t>
      </w:r>
      <w:r w:rsidDel="00000000" w:rsidR="00000000" w:rsidRPr="00000000">
        <w:rPr>
          <w:rtl w:val="0"/>
        </w:rPr>
        <w:t xml:space="preserve">clusters</w:t>
      </w:r>
      <w:r w:rsidDel="00000000" w:rsidR="00000000" w:rsidRPr="00000000">
        <w:rPr>
          <w:rtl w:val="0"/>
        </w:rPr>
        <w:t xml:space="preserve"> </w:t>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repeat n-k times, to come up with k clusters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SLC runs O(N</w:t>
      </w:r>
      <w:r w:rsidDel="00000000" w:rsidR="00000000" w:rsidRPr="00000000">
        <w:rPr>
          <w:vertAlign w:val="superscript"/>
          <w:rtl w:val="0"/>
        </w:rPr>
        <w:t xml:space="preserve">3</w:t>
      </w:r>
      <w:r w:rsidDel="00000000" w:rsidR="00000000" w:rsidRPr="00000000">
        <w:rPr>
          <w:rtl w:val="0"/>
        </w:rPr>
        <w:t xml:space="preserve">) since we do N searches over each N object for N-K times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adwvh3z3v66" w:id="2"/>
      <w:bookmarkEnd w:id="2"/>
      <w:r w:rsidDel="00000000" w:rsidR="00000000" w:rsidRPr="00000000">
        <w:rPr>
          <w:rtl w:val="0"/>
        </w:rPr>
        <w:t xml:space="preserve">K-Means Clustering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Pick centers at random</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center claims its closest points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Recompute centers by averaging the clustered points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Repeat until it converges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define (at iteration 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pPr>
      <m:oMath>
        <m:sSup>
          <m:sSupPr>
            <m:ctrlPr>
              <w:rPr/>
            </m:ctrlPr>
          </m:sSupPr>
          <m:e>
            <m:r>
              <w:rPr/>
              <m:t xml:space="preserve">P</m:t>
            </m:r>
          </m:e>
          <m:sup>
            <m:r>
              <w:rPr/>
              <m:t xml:space="preserve">t</m:t>
            </m:r>
          </m:sup>
        </m:sSup>
        <m:r>
          <w:rPr/>
          <m:t xml:space="preserve">(x)</m:t>
        </m:r>
      </m:oMath>
      <w:r w:rsidDel="00000000" w:rsidR="00000000" w:rsidRPr="00000000">
        <w:rPr>
          <w:rtl w:val="0"/>
        </w:rPr>
        <w:t xml:space="preserve">as partition of object x</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rPr/>
      </w:pPr>
      <m:oMath>
        <m:sSubSup>
          <m:sSubSupPr>
            <m:ctrlPr>
              <w:rPr/>
            </m:ctrlPr>
          </m:sSubSupPr>
          <m:e>
            <m:r>
              <w:rPr/>
              <m:t xml:space="preserve">C</m:t>
            </m:r>
          </m:e>
          <m:sub>
            <m:r>
              <w:rPr/>
              <m:t xml:space="preserve">i</m:t>
            </m:r>
          </m:sub>
          <m:sup>
            <m:r>
              <w:rPr/>
              <m:t xml:space="preserve">t</m:t>
            </m:r>
          </m:sup>
        </m:sSubSup>
      </m:oMath>
      <w:r w:rsidDel="00000000" w:rsidR="00000000" w:rsidRPr="00000000">
        <w:rPr>
          <w:rtl w:val="0"/>
        </w:rPr>
        <w:t xml:space="preserve"> </w:t>
      </w:r>
      <w:r w:rsidDel="00000000" w:rsidR="00000000" w:rsidRPr="00000000">
        <w:rPr>
          <w:rtl w:val="0"/>
        </w:rPr>
        <w:t xml:space="preserve">a set of all points in a cluster of</w:t>
      </w:r>
      <w:r w:rsidDel="00000000" w:rsidR="00000000" w:rsidRPr="00000000">
        <w:rPr>
          <w:rtl w:val="0"/>
        </w:rPr>
        <w:t xml:space="preserve"> such that </w:t>
      </w:r>
      <m:oMath>
        <m:r>
          <w:rPr/>
          <m:t xml:space="preserve">i</m:t>
        </m:r>
        <m:r>
          <w:rPr/>
          <m:t>≡</m:t>
        </m:r>
        <m:r>
          <w:rPr/>
          <m:t xml:space="preserve">{x s.t. P(x)=i}</m:t>
        </m:r>
      </m:oMath>
      <w:r w:rsidDel="00000000" w:rsidR="00000000" w:rsidRPr="00000000">
        <w:rPr>
          <w:rtl w:val="0"/>
        </w:rPr>
        <w:t xml:space="preserve">, and the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pPr>
      <m:oMath>
        <m:sSubSup>
          <m:sSubSupPr>
            <m:ctrlPr>
              <w:rPr/>
            </m:ctrlPr>
          </m:sSubSupPr>
          <m:e>
            <m:r>
              <w:rPr/>
              <m:t xml:space="preserve">center</m:t>
            </m:r>
          </m:e>
          <m:sub>
            <m:r>
              <w:rPr/>
              <m:t xml:space="preserve">i</m:t>
            </m:r>
          </m:sub>
          <m:sup>
            <m:r>
              <w:rPr/>
              <m:t xml:space="preserve">t</m:t>
            </m:r>
          </m:sup>
        </m:sSubSup>
        <m:r>
          <w:rPr/>
          <m:t xml:space="preserve">=</m:t>
        </m:r>
        <m:nary>
          <m:naryPr>
            <m:chr m:val="∑"/>
            <m:ctrlPr>
              <w:rPr/>
            </m:ctrlPr>
          </m:naryPr>
          <m:sub>
            <m:r>
              <w:rPr/>
              <m:t xml:space="preserve">y</m:t>
            </m:r>
            <m:r>
              <w:rPr/>
              <m:t>∈</m:t>
            </m:r>
            <m:sSubSup>
              <m:sSubSupPr>
                <m:ctrlPr>
                  <w:rPr/>
                </m:ctrlPr>
              </m:sSubSupPr>
              <m:e>
                <m:r>
                  <w:rPr/>
                  <m:t xml:space="preserve">C</m:t>
                </m:r>
              </m:e>
              <m:sub>
                <m:r>
                  <w:rPr/>
                  <m:t xml:space="preserve">i</m:t>
                </m:r>
              </m:sub>
              <m:sup>
                <m:r>
                  <w:rPr/>
                  <m:t xml:space="preserve">t</m:t>
                </m:r>
              </m:sup>
            </m:sSubSup>
          </m:sub>
          <m:sup/>
        </m:nary>
        <m:f>
          <m:fPr>
            <m:ctrlPr>
              <w:rPr/>
            </m:ctrlPr>
          </m:fPr>
          <m:num>
            <m:r>
              <w:rPr/>
              <m:t xml:space="preserve">y</m:t>
            </m:r>
          </m:num>
          <m:den>
            <m:d>
              <m:dPr>
                <m:begChr m:val="|"/>
                <m:endChr m:val="|"/>
                <m:ctrlPr>
                  <w:rPr/>
                </m:ctrlPr>
              </m:dPr>
              <m:e>
                <m:sSubSup>
                  <m:sSubSupPr>
                    <m:ctrlPr>
                      <w:rPr/>
                    </m:ctrlPr>
                  </m:sSubSupPr>
                  <m:e>
                    <m:r>
                      <w:rPr/>
                      <m:t xml:space="preserve">C</m:t>
                    </m:r>
                  </m:e>
                  <m:sub>
                    <m:r>
                      <w:rPr/>
                      <m:t xml:space="preserve">i</m:t>
                    </m:r>
                  </m:sub>
                  <m:sup/>
                </m:sSubSup>
              </m:e>
            </m:d>
          </m:den>
        </m:f>
      </m:oMath>
      <w:r w:rsidDel="00000000" w:rsidR="00000000" w:rsidRPr="00000000">
        <w:rPr>
          <w:rtl w:val="0"/>
        </w:rPr>
        <w:t xml:space="preserve"> the center of the cluster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r>
              <w:rPr/>
              <m:t xml:space="preserve">P</m:t>
            </m:r>
          </m:e>
          <m:sup>
            <m:r>
              <w:rPr/>
              <m:t xml:space="preserve">t</m:t>
            </m:r>
          </m:sup>
        </m:sSup>
        <m:r>
          <w:rPr/>
          <m:t xml:space="preserve">(x)= argmin</m:t>
        </m:r>
        <m:sSubSup>
          <m:sSubSupPr>
            <m:ctrlPr>
              <w:rPr/>
            </m:ctrlPr>
          </m:sSubSupPr>
          <m:e>
            <m:d>
              <m:dPr>
                <m:begChr m:val="|"/>
                <m:endChr m:val="|"/>
                <m:ctrlPr>
                  <w:rPr/>
                </m:ctrlPr>
              </m:dPr>
              <m:e>
                <m:d>
                  <m:dPr>
                    <m:begChr m:val="|"/>
                    <m:endChr m:val="|"/>
                    <m:ctrlPr>
                      <w:rPr/>
                    </m:ctrlPr>
                  </m:dPr>
                  <m:e>
                    <m:r>
                      <w:rPr/>
                      <m:t xml:space="preserve">x-</m:t>
                    </m:r>
                    <m:sSubSup>
                      <m:sSubSupPr>
                        <m:ctrlPr>
                          <w:rPr/>
                        </m:ctrlPr>
                      </m:sSubSupPr>
                      <m:e>
                        <m:r>
                          <w:rPr/>
                          <m:t xml:space="preserve">center</m:t>
                        </m:r>
                      </m:e>
                      <m:sub>
                        <m:r>
                          <w:rPr/>
                          <m:t xml:space="preserve">i</m:t>
                        </m:r>
                      </m:sub>
                      <m:sup>
                        <m:r>
                          <w:rPr/>
                          <m:t xml:space="preserve">t-1</m:t>
                        </m:r>
                      </m:sup>
                    </m:sSubSup>
                  </m:e>
                </m:d>
              </m:e>
            </m:d>
          </m:e>
          <m:sub>
            <m:r>
              <w:rPr/>
              <m:t xml:space="preserve">2</m:t>
            </m:r>
          </m:sub>
          <m:sup>
            <m:r>
              <w:rPr/>
              <m:t xml:space="preserve">2</m:t>
            </m:r>
          </m:sup>
        </m:sSubSup>
      </m:oMath>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is, the partition chosen is the one that produced the smallest euclidean distance between point x and the center.  This partition is used to update the center and the algorithm repeats until convergence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w2169v16bb6" w:id="3"/>
      <w:bookmarkEnd w:id="3"/>
      <w:r w:rsidDel="00000000" w:rsidR="00000000" w:rsidRPr="00000000">
        <w:rPr>
          <w:rtl w:val="0"/>
        </w:rPr>
        <w:t xml:space="preserve">Optimization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Define the error function as </w:t>
      </w:r>
      <m:oMath>
        <m:r>
          <w:rPr/>
          <m:t xml:space="preserve">E(P, center)= </m:t>
        </m:r>
        <m:nary>
          <m:naryPr>
            <m:chr m:val="∑"/>
            <m:ctrlPr>
              <w:rPr/>
            </m:ctrlPr>
          </m:naryPr>
          <m:sub>
            <m:r>
              <w:rPr/>
              <m:t xml:space="preserve">x</m:t>
            </m:r>
          </m:sub>
          <m:sup/>
        </m:nary>
        <m:sSubSup>
          <m:sSubSupPr>
            <m:ctrlPr>
              <w:rPr/>
            </m:ctrlPr>
          </m:sSubSupPr>
          <m:e>
            <m:d>
              <m:dPr>
                <m:begChr m:val="|"/>
                <m:endChr m:val="|"/>
                <m:ctrlPr>
                  <w:rPr/>
                </m:ctrlPr>
              </m:dPr>
              <m:e>
                <m:d>
                  <m:dPr>
                    <m:begChr m:val="|"/>
                    <m:endChr m:val="|"/>
                    <m:ctrlPr>
                      <w:rPr/>
                    </m:ctrlPr>
                  </m:dPr>
                  <m:e>
                    <m:r>
                      <w:rPr/>
                      <m:t xml:space="preserve">x-</m:t>
                    </m:r>
                    <m:sSubSup>
                      <m:sSubSupPr>
                        <m:ctrlPr>
                          <w:rPr/>
                        </m:ctrlPr>
                      </m:sSubSupPr>
                      <m:e>
                        <m:r>
                          <w:rPr/>
                          <m:t xml:space="preserve">center</m:t>
                        </m:r>
                      </m:e>
                      <m:sub>
                        <m:r>
                          <w:rPr/>
                          <m:t xml:space="preserve">P(x)</m:t>
                        </m:r>
                      </m:sub>
                      <m:sup/>
                    </m:sSubSup>
                  </m:e>
                </m:d>
              </m:e>
            </m:d>
          </m:e>
          <m:sub>
            <m:r>
              <w:rPr/>
              <m:t xml:space="preserve">2</m:t>
            </m:r>
          </m:sub>
          <m:sup>
            <m:r>
              <w:rPr/>
              <m:t xml:space="preserve">2</m:t>
            </m:r>
          </m:sup>
        </m:sSubSup>
      </m:oMath>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weaxjdb1mui" w:id="4"/>
      <w:bookmarkEnd w:id="4"/>
      <w:r w:rsidDel="00000000" w:rsidR="00000000" w:rsidRPr="00000000">
        <w:rPr>
          <w:rtl w:val="0"/>
        </w:rPr>
        <w:t xml:space="preserve">Properties</w:t>
      </w:r>
    </w:p>
    <w:p w:rsidR="00000000" w:rsidDel="00000000" w:rsidP="00000000" w:rsidRDefault="00000000" w:rsidRPr="00000000" w14:paraId="00000021">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iteration polynomial (K*n)</w:t>
      </w:r>
    </w:p>
    <w:p w:rsidR="00000000" w:rsidDel="00000000" w:rsidP="00000000" w:rsidRDefault="00000000" w:rsidRPr="00000000" w14:paraId="00000022">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finite iterations O(K</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23">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Error decreases (if ties broken consistently)</w:t>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get stuck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6p63n6tfh9y" w:id="5"/>
      <w:bookmarkEnd w:id="5"/>
      <w:r w:rsidDel="00000000" w:rsidR="00000000" w:rsidRPr="00000000">
        <w:rPr>
          <w:rtl w:val="0"/>
        </w:rPr>
        <w:t xml:space="preserve">Maximum Likelihood Gaussian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ML Gaussian is the mean of the data </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yhh2ly4cu4" w:id="6"/>
      <w:bookmarkEnd w:id="6"/>
      <w:r w:rsidDel="00000000" w:rsidR="00000000" w:rsidRPr="00000000">
        <w:rPr>
          <w:rtl w:val="0"/>
        </w:rPr>
        <w:t xml:space="preserve">Expectation Maximization (soft clustering)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Suppose a problem with data set D contains instances generated by a probability distribution of k distinct normal distributions.  We would like to find the maximum likelihood hypothesis h such that we maximize the probability of the data given 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pPr>
      <m:oMath>
        <m:r>
          <w:rPr/>
          <m:t xml:space="preserve">h s.t. max p(D|h)</m:t>
        </m:r>
      </m:oMath>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m:oMath>
        <m:r>
          <w:rPr/>
          <m:t xml:space="preserve">p(D|h)</m:t>
        </m:r>
      </m:oMath>
      <w:r w:rsidDel="00000000" w:rsidR="00000000" w:rsidRPr="00000000">
        <w:rPr>
          <w:rtl w:val="0"/>
        </w:rPr>
        <w:t xml:space="preserve"> can be given as the product of probabilities of viewing any instance </w:t>
      </w:r>
      <m:oMath>
        <m:sSub>
          <m:sSubPr>
            <m:ctrlPr>
              <w:rPr/>
            </m:ctrlPr>
          </m:sSubPr>
          <m:e>
            <m:r>
              <w:rPr/>
              <m:t xml:space="preserve">d</m:t>
            </m:r>
          </m:e>
          <m:sub>
            <m:r>
              <w:rPr/>
              <m:t xml:space="preserve">i</m:t>
            </m:r>
          </m:sub>
        </m:sSub>
      </m:oMath>
      <w:r w:rsidDel="00000000" w:rsidR="00000000" w:rsidRPr="00000000">
        <w:rPr>
          <w:rtl w:val="0"/>
        </w:rPr>
        <w:t xml:space="preserve"> in class </w:t>
      </w:r>
      <m:oMath>
        <m:r>
          <w:rPr/>
          <m:t xml:space="preserve">D</m:t>
        </m:r>
      </m:oMath>
      <w:r w:rsidDel="00000000" w:rsidR="00000000" w:rsidRPr="00000000">
        <w:rP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pPr>
      <m:oMath>
        <m:sSub>
          <m:sSubPr>
            <m:ctrlPr>
              <w:rPr/>
            </m:ctrlPr>
          </m:sSubPr>
          <m:e>
            <m:r>
              <w:rPr/>
              <m:t xml:space="preserve">h</m:t>
            </m:r>
          </m:e>
          <m:sub>
            <m:r>
              <w:rPr/>
              <m:t xml:space="preserve">ML</m:t>
            </m:r>
          </m:sub>
        </m:sSub>
        <m:r>
          <w:rPr/>
          <m:t xml:space="preserve">= argmax</m:t>
        </m:r>
        <m:nary>
          <m:naryPr>
            <m:chr m:val="∏"/>
            <m:ctrlPr>
              <w:rPr/>
            </m:ctrlPr>
          </m:naryPr>
          <m:sub>
            <m:r>
              <w:rPr/>
              <m:t xml:space="preserve">i=1</m:t>
            </m:r>
          </m:sub>
          <m:sup>
            <m:r>
              <w:rPr/>
              <m:t xml:space="preserve">m</m:t>
            </m:r>
          </m:sup>
        </m:nary>
        <m:f>
          <m:fPr>
            <m:ctrlPr>
              <w:rPr/>
            </m:ctrlPr>
          </m:fPr>
          <m:num>
            <m:r>
              <w:rPr/>
              <m:t xml:space="preserve">1</m:t>
            </m:r>
          </m:num>
          <m:den>
            <m:rad>
              <m:radPr>
                <m:degHide m:val="1"/>
                <m:ctrlPr>
                  <w:rPr/>
                </m:ctrlPr>
              </m:radPr>
              <m:e>
                <m:r>
                  <w:rPr/>
                  <m:t xml:space="preserve">2</m:t>
                </m:r>
                <m:r>
                  <w:rPr/>
                  <m:t>π</m:t>
                </m:r>
                <m:sSup>
                  <m:sSupPr>
                    <m:ctrlPr>
                      <w:rPr/>
                    </m:ctrlPr>
                  </m:sSupPr>
                  <m:e>
                    <m:r>
                      <w:rPr/>
                      <m:t>σ</m:t>
                    </m:r>
                  </m:e>
                  <m:sup>
                    <m:r>
                      <w:rPr/>
                      <m:t xml:space="preserve">2</m:t>
                    </m:r>
                  </m:sup>
                </m:sSup>
              </m:e>
            </m:rad>
          </m:den>
        </m:f>
        <m:sSup>
          <m:sSupPr>
            <m:ctrlPr>
              <w:rPr/>
            </m:ctrlPr>
          </m:sSupPr>
          <m:e>
            <m:r>
              <w:rPr/>
              <m:t xml:space="preserve">e</m:t>
            </m:r>
          </m:e>
          <m:sup>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sSup>
              <m:sSupPr>
                <m:ctrlPr>
                  <w:rPr/>
                </m:ctrlPr>
              </m:sSupPr>
              <m:e>
                <m:d>
                  <m:dPr>
                    <m:begChr m:val="("/>
                    <m:endChr m:val=")"/>
                    <m:ctrlPr>
                      <w:rPr/>
                    </m:ctrlPr>
                  </m:dPr>
                  <m:e>
                    <m:sSub>
                      <m:sSubPr>
                        <m:ctrlPr>
                          <w:rPr/>
                        </m:ctrlPr>
                      </m:sSubPr>
                      <m:e>
                        <m:r>
                          <w:rPr/>
                          <m:t xml:space="preserve">d</m:t>
                        </m:r>
                      </m:e>
                      <m:sub>
                        <m:r>
                          <w:rPr/>
                          <m:t xml:space="preserve">i</m:t>
                        </m:r>
                      </m:sub>
                    </m:sSub>
                    <m:r>
                      <w:rPr/>
                      <m:t xml:space="preserve">-h(</m:t>
                    </m:r>
                    <m:sSub>
                      <m:sSubPr>
                        <m:ctrlPr>
                          <w:rPr/>
                        </m:ctrlPr>
                      </m:sSubPr>
                      <m:e>
                        <m:r>
                          <w:rPr/>
                          <m:t xml:space="preserve">x</m:t>
                        </m:r>
                      </m:e>
                      <m:sub>
                        <m:r>
                          <w:rPr/>
                          <m:t xml:space="preserve">i</m:t>
                        </m:r>
                      </m:sub>
                    </m:sSub>
                    <m:r>
                      <w:rPr/>
                      <m:t xml:space="preserve">)</m:t>
                    </m:r>
                  </m:e>
                </m:d>
              </m:e>
              <m:sup>
                <m:r>
                  <w:rPr/>
                  <m:t xml:space="preserve">2</m:t>
                </m:r>
              </m:sup>
            </m:sSup>
          </m:sup>
        </m:sSup>
      </m:oMath>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since a logarithmic function is monotonic, applying the logarithm to both sides will preserve the order of </w:t>
      </w:r>
      <m:oMath>
        <m:r>
          <w:rPr/>
          <m:t xml:space="preserve">argmax</m:t>
        </m:r>
      </m:oMath>
      <w:r w:rsidDel="00000000" w:rsidR="00000000" w:rsidRPr="00000000">
        <w:rPr>
          <w:rtl w:val="0"/>
        </w:rPr>
        <w:t xml:space="preserve"> and yields: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pPr>
      <m:oMath>
        <m:sSub>
          <m:sSubPr>
            <m:ctrlPr>
              <w:rPr/>
            </m:ctrlPr>
          </m:sSubPr>
          <m:e>
            <m:r>
              <w:rPr/>
              <m:t xml:space="preserve">h</m:t>
            </m:r>
          </m:e>
          <m:sub>
            <m:r>
              <w:rPr/>
              <m:t xml:space="preserve">ML</m:t>
            </m:r>
          </m:sub>
        </m:sSub>
        <m:r>
          <w:rPr/>
          <m:t xml:space="preserve">= argmax</m:t>
        </m:r>
        <m:nary>
          <m:naryPr>
            <m:chr m:val="∑"/>
            <m:ctrlPr>
              <w:rPr/>
            </m:ctrlPr>
          </m:naryPr>
          <m:sub>
            <m:r>
              <w:rPr/>
              <m:t xml:space="preserve">i=1</m:t>
            </m:r>
          </m:sub>
          <m:sup>
            <m:r>
              <w:rPr/>
              <m:t xml:space="preserve">m</m:t>
            </m:r>
          </m:sup>
        </m:nary>
        <m:r>
          <w:rPr/>
          <m:t xml:space="preserve">ln</m:t>
        </m:r>
        <m:f>
          <m:fPr>
            <m:ctrlPr>
              <w:rPr/>
            </m:ctrlPr>
          </m:fPr>
          <m:num>
            <m:r>
              <w:rPr/>
              <m:t xml:space="preserve">1</m:t>
            </m:r>
          </m:num>
          <m:den>
            <m:rad>
              <m:radPr>
                <m:degHide m:val="1"/>
                <m:ctrlPr>
                  <w:rPr/>
                </m:ctrlPr>
              </m:radPr>
              <m:e>
                <m:r>
                  <w:rPr/>
                  <m:t xml:space="preserve">2</m:t>
                </m:r>
                <m:r>
                  <w:rPr/>
                  <m:t>π</m:t>
                </m:r>
                <m:sSup>
                  <m:sSupPr>
                    <m:ctrlPr>
                      <w:rPr/>
                    </m:ctrlPr>
                  </m:sSupPr>
                  <m:e>
                    <m:r>
                      <w:rPr/>
                      <m:t>σ</m:t>
                    </m:r>
                  </m:e>
                  <m:sup>
                    <m:r>
                      <w:rPr/>
                      <m:t xml:space="preserve">2</m:t>
                    </m:r>
                  </m:sup>
                </m:sSup>
              </m:e>
            </m:rad>
          </m:den>
        </m:f>
        <m:r>
          <w:rPr/>
          <m:t xml:space="preserve">-</m:t>
        </m:r>
        <m:sSup>
          <m:sSupPr>
            <m:ctrlPr>
              <w:rPr/>
            </m:ctrlPr>
          </m:sSupPr>
          <m:e>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sSup>
              <m:sSupPr>
                <m:ctrlPr>
                  <w:rPr/>
                </m:ctrlPr>
              </m:sSupPr>
              <m:e>
                <m:d>
                  <m:dPr>
                    <m:begChr m:val="("/>
                    <m:endChr m:val=")"/>
                    <m:ctrlPr>
                      <w:rPr/>
                    </m:ctrlPr>
                  </m:dPr>
                  <m:e>
                    <m:sSub>
                      <m:sSubPr>
                        <m:ctrlPr>
                          <w:rPr/>
                        </m:ctrlPr>
                      </m:sSubPr>
                      <m:e>
                        <m:r>
                          <w:rPr/>
                          <m:t xml:space="preserve">d</m:t>
                        </m:r>
                      </m:e>
                      <m:sub>
                        <m:r>
                          <w:rPr/>
                          <m:t xml:space="preserve">i</m:t>
                        </m:r>
                      </m:sub>
                    </m:sSub>
                    <m:r>
                      <w:rPr/>
                      <m:t xml:space="preserve">-h(</m:t>
                    </m:r>
                    <m:sSub>
                      <m:sSubPr>
                        <m:ctrlPr>
                          <w:rPr/>
                        </m:ctrlPr>
                      </m:sSubPr>
                      <m:e>
                        <m:r>
                          <w:rPr/>
                          <m:t xml:space="preserve">x</m:t>
                        </m:r>
                      </m:e>
                      <m:sub>
                        <m:r>
                          <w:rPr/>
                          <m:t xml:space="preserve">i</m:t>
                        </m:r>
                      </m:sub>
                    </m:sSub>
                    <m:r>
                      <w:rPr/>
                      <m:t xml:space="preserve">)</m:t>
                    </m:r>
                  </m:e>
                </m:d>
              </m:e>
              <m:sup>
                <m:r>
                  <w:rPr/>
                  <m:t xml:space="preserve">2</m:t>
                </m:r>
              </m:sup>
            </m:sSup>
          </m:e>
          <m:sup/>
        </m:sSup>
        <m:r>
          <w:rPr/>
          <m:t>⇒</m:t>
        </m:r>
        <m:r>
          <w:rPr/>
          <m:t xml:space="preserve">argmin</m:t>
        </m:r>
        <m:nary>
          <m:naryPr>
            <m:chr m:val="∑"/>
            <m:ctrlPr>
              <w:rPr/>
            </m:ctrlPr>
          </m:naryPr>
          <m:sub>
            <m:r>
              <w:rPr/>
              <m:t xml:space="preserve">i=1</m:t>
            </m:r>
          </m:sub>
          <m:sup>
            <m:r>
              <w:rPr/>
              <m:t xml:space="preserve">m</m:t>
            </m:r>
          </m:sup>
        </m:nary>
        <m:sSup>
          <m:sSupPr>
            <m:ctrlPr>
              <w:rPr/>
            </m:ctrlPr>
          </m:sSupPr>
          <m:e>
            <m:d>
              <m:dPr>
                <m:begChr m:val="("/>
                <m:endChr m:val=")"/>
                <m:ctrlPr>
                  <w:rPr/>
                </m:ctrlPr>
              </m:dPr>
              <m:e>
                <m:sSub>
                  <m:sSubPr>
                    <m:ctrlPr>
                      <w:rPr/>
                    </m:ctrlPr>
                  </m:sSubPr>
                  <m:e>
                    <m:r>
                      <w:rPr/>
                      <m:t xml:space="preserve">d</m:t>
                    </m:r>
                  </m:e>
                  <m:sub>
                    <m:r>
                      <w:rPr/>
                      <m:t xml:space="preserve">i</m:t>
                    </m:r>
                  </m:sub>
                </m:sSub>
                <m:r>
                  <w:rPr/>
                  <m:t xml:space="preserve">-h(</m:t>
                </m:r>
                <m:sSub>
                  <m:sSubPr>
                    <m:ctrlPr>
                      <w:rPr/>
                    </m:ctrlPr>
                  </m:sSubPr>
                  <m:e>
                    <m:r>
                      <w:rPr/>
                      <m:t xml:space="preserve">x</m:t>
                    </m:r>
                  </m:e>
                  <m:sub>
                    <m:r>
                      <w:rPr/>
                      <m:t xml:space="preserve">i</m:t>
                    </m:r>
                  </m:sub>
                </m:sSub>
                <m:r>
                  <w:rPr/>
                  <m:t xml:space="preserve">)</m:t>
                </m:r>
              </m:e>
            </m:d>
          </m:e>
          <m:sup>
            <m:r>
              <w:rPr/>
              <m:t xml:space="preserve">2</m:t>
            </m:r>
          </m:sup>
        </m:sSup>
      </m:oMath>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we eliminate constant terms, or restating with context to the mean, and for a single distribution: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pPr>
      <m:oMath>
        <m:sSub>
          <m:sSubPr>
            <m:ctrlPr>
              <w:rPr/>
            </m:ctrlPr>
          </m:sSubPr>
          <m:e>
            <m:r>
              <m:t>μ</m:t>
            </m:r>
          </m:e>
          <m:sub>
            <m:r>
              <w:rPr/>
              <m:t xml:space="preserve">ML</m:t>
            </m:r>
          </m:sub>
        </m:sSub>
        <m:r>
          <w:rPr/>
          <m:t xml:space="preserve">=argmin</m:t>
        </m:r>
        <m:nary>
          <m:naryPr>
            <m:chr m:val="∑"/>
            <m:ctrlPr>
              <w:rPr/>
            </m:ctrlPr>
          </m:naryPr>
          <m:sub>
            <m:r>
              <w:rPr/>
              <m:t xml:space="preserve">i=1</m:t>
            </m:r>
          </m:sub>
          <m:sup>
            <m:r>
              <w:rPr/>
              <m:t xml:space="preserve">m</m:t>
            </m:r>
          </m:sup>
        </m:nary>
        <m:sSup>
          <m:sSupPr>
            <m:ctrlPr>
              <w:rPr/>
            </m:ctrlPr>
          </m:sSupPr>
          <m:e>
            <m:d>
              <m:dPr>
                <m:begChr m:val="("/>
                <m:endChr m:val=")"/>
                <m:ctrlPr>
                  <w:rPr/>
                </m:ctrlPr>
              </m:dPr>
              <m:e>
                <m:sSub>
                  <m:sSubPr>
                    <m:ctrlPr>
                      <w:rPr/>
                    </m:ctrlPr>
                  </m:sSubPr>
                  <m:e>
                    <m:r>
                      <w:rPr/>
                      <m:t xml:space="preserve">x</m:t>
                    </m:r>
                  </m:e>
                  <m:sub>
                    <m:r>
                      <w:rPr/>
                      <m:t xml:space="preserve">i</m:t>
                    </m:r>
                  </m:sub>
                </m:sSub>
                <m:r>
                  <w:rPr/>
                  <m:t xml:space="preserve">-</m:t>
                </m:r>
                <m:r>
                  <w:rPr/>
                  <m:t>μ</m:t>
                </m:r>
              </m:e>
            </m:d>
          </m:e>
          <m:sup>
            <m:r>
              <w:rPr/>
              <m:t xml:space="preserve">2</m:t>
            </m:r>
          </m:sup>
        </m:sSup>
        <m:r>
          <w:rPr/>
          <m:t xml:space="preserve">=</m:t>
        </m:r>
        <m:f>
          <m:fPr>
            <m:ctrlPr>
              <w:rPr/>
            </m:ctrlPr>
          </m:fPr>
          <m:num>
            <m:r>
              <w:rPr/>
              <m:t xml:space="preserve">1</m:t>
            </m:r>
          </m:num>
          <m:den>
            <m:r>
              <w:rPr/>
              <m:t xml:space="preserve">m</m:t>
            </m:r>
          </m:den>
        </m:f>
        <m:nary>
          <m:naryPr>
            <m:chr m:val="∑"/>
            <m:ctrlPr>
              <w:rPr/>
            </m:ctrlPr>
          </m:naryPr>
          <m:sub>
            <m:r>
              <w:rPr/>
              <m:t xml:space="preserve">i=1</m:t>
            </m:r>
          </m:sub>
          <m:sup>
            <m:r>
              <w:rPr/>
              <m:t xml:space="preserve">m</m:t>
            </m:r>
          </m:sup>
        </m:nary>
        <m:sSup>
          <m:sSupPr>
            <m:ctrlPr>
              <w:rPr/>
            </m:ctrlPr>
          </m:sSupPr>
          <m:e>
            <m:d>
              <m:dPr>
                <m:begChr m:val="("/>
                <m:endChr m:val=")"/>
                <m:ctrlPr>
                  <w:rPr/>
                </m:ctrlPr>
              </m:dPr>
              <m:e>
                <m:sSub>
                  <m:sSubPr>
                    <m:ctrlPr>
                      <w:rPr/>
                    </m:ctrlPr>
                  </m:sSubPr>
                  <m:e>
                    <m:r>
                      <w:rPr/>
                      <m:t xml:space="preserve">x</m:t>
                    </m:r>
                  </m:e>
                  <m:sub>
                    <m:r>
                      <w:rPr/>
                      <m:t xml:space="preserve">i</m:t>
                    </m:r>
                  </m:sub>
                </m:sSub>
              </m:e>
            </m:d>
          </m:e>
          <m:sup/>
        </m:sSup>
      </m:oMath>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when we have multiple distributions producing our feature space, we don’t know from which </w:t>
      </w:r>
      <m:oMath>
        <m:sSub>
          <m:sSubPr>
            <m:ctrlPr>
              <w:rPr/>
            </m:ctrlPr>
          </m:sSubPr>
          <m:e>
            <m:r>
              <w:rPr/>
              <m:t xml:space="preserve">x</m:t>
            </m:r>
          </m:e>
          <m:sub>
            <m:r>
              <w:rPr/>
              <m:t xml:space="preserve">i</m:t>
            </m:r>
          </m:sub>
        </m:sSub>
      </m:oMath>
      <w:r w:rsidDel="00000000" w:rsidR="00000000" w:rsidRPr="00000000">
        <w:rPr>
          <w:rtl w:val="0"/>
        </w:rPr>
        <w:t xml:space="preserve">is produced.  That is, each observation can be considered a tuple of the observed value and j hidden variable indicating which distribution it came from (i.e. </w:t>
      </w:r>
      <m:oMath>
        <m:sSub>
          <m:sSubPr>
            <m:ctrlPr>
              <w:rPr/>
            </m:ctrlPr>
          </m:sSubPr>
          <m:e>
            <m:r>
              <w:rPr/>
              <m:t xml:space="preserve">z</m:t>
            </m:r>
          </m:e>
          <m:sub>
            <m:r>
              <w:rPr/>
              <m:t xml:space="preserve">ij</m:t>
            </m:r>
          </m:sub>
        </m:sSub>
      </m:oMath>
      <w:r w:rsidDel="00000000" w:rsidR="00000000" w:rsidRPr="00000000">
        <w:rPr>
          <w:rtl w:val="0"/>
        </w:rPr>
        <w:t xml:space="preserve"> is 1 if and only if  </w:t>
      </w:r>
      <m:oMath>
        <m:sSub>
          <m:sSubPr>
            <m:ctrlPr>
              <w:rPr/>
            </m:ctrlPr>
          </m:sSubPr>
          <m:e>
            <m:r>
              <w:rPr/>
              <m:t xml:space="preserve">x</m:t>
            </m:r>
          </m:e>
          <m:sub>
            <m:r>
              <w:rPr/>
              <m:t xml:space="preserve">i</m:t>
            </m:r>
          </m:sub>
        </m:sSub>
      </m:oMath>
      <w:r w:rsidDel="00000000" w:rsidR="00000000" w:rsidRPr="00000000">
        <w:rPr>
          <w:rtl w:val="0"/>
        </w:rPr>
        <w:t xml:space="preserve"> came from distribution j:  </w:t>
      </w:r>
      <m:oMath>
        <m:r>
          <w:rPr/>
          <m:t xml:space="preserve">&lt;</m:t>
        </m:r>
        <m:sSub>
          <m:sSubPr>
            <m:ctrlPr>
              <w:rPr/>
            </m:ctrlPr>
          </m:sSubPr>
          <m:e>
            <m:r>
              <w:rPr/>
              <m:t xml:space="preserve">x</m:t>
            </m:r>
          </m:e>
          <m:sub>
            <m:r>
              <w:rPr/>
              <m:t xml:space="preserve">i</m:t>
            </m:r>
          </m:sub>
        </m:sSub>
        <m:r>
          <w:rPr/>
          <m:t xml:space="preserve">,</m:t>
        </m:r>
        <m:sSub>
          <m:sSubPr>
            <m:ctrlPr>
              <w:rPr/>
            </m:ctrlPr>
          </m:sSubPr>
          <m:e>
            <m:sSub>
              <m:sSubPr>
                <m:ctrlPr>
                  <w:rPr/>
                </m:ctrlPr>
              </m:sSubPr>
              <m:e>
                <m:r>
                  <w:rPr/>
                  <m:t xml:space="preserve">z</m:t>
                </m:r>
              </m:e>
              <m:sub>
                <m:r>
                  <w:rPr/>
                  <m:t xml:space="preserve">i1</m:t>
                </m:r>
              </m:sub>
            </m:sSub>
            <m:r>
              <w:rPr/>
              <m:t xml:space="preserve">,</m:t>
            </m:r>
            <m:sSub>
              <m:sSubPr>
                <m:ctrlPr>
                  <w:rPr/>
                </m:ctrlPr>
              </m:sSubPr>
              <m:e>
                <m:r>
                  <w:rPr/>
                  <m:t xml:space="preserve">z</m:t>
                </m:r>
              </m:e>
              <m:sub>
                <m:r>
                  <w:rPr/>
                  <m:t xml:space="preserve">i2</m:t>
                </m:r>
              </m:sub>
            </m:sSub>
            <m:r>
              <w:rPr/>
              <m:t xml:space="preserve">,...,</m:t>
            </m:r>
            <m:sSub>
              <m:sSubPr>
                <m:ctrlPr>
                  <w:rPr/>
                </m:ctrlPr>
              </m:sSubPr>
              <m:e>
                <m:r>
                  <w:rPr/>
                  <m:t xml:space="preserve">z</m:t>
                </m:r>
              </m:e>
              <m:sub>
                <m:r>
                  <w:rPr/>
                  <m:t xml:space="preserve">ij</m:t>
                </m:r>
              </m:sub>
            </m:sSub>
          </m:e>
          <m:sub/>
        </m:sSub>
        <m:r>
          <w:rPr/>
          <m:t xml:space="preserve">&gt;</m:t>
        </m:r>
      </m:oMath>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start with arbitrary </w:t>
      </w:r>
      <m:oMath>
        <m:r>
          <w:rPr/>
          <m:t xml:space="preserve">h=&lt;</m:t>
        </m:r>
        <m:sSub>
          <m:sSubPr>
            <m:ctrlPr>
              <w:rPr/>
            </m:ctrlPr>
          </m:sSubPr>
          <m:e>
            <m:r>
              <w:rPr/>
              <m:t>μ</m:t>
            </m:r>
          </m:e>
          <m:sub>
            <m:r>
              <w:rPr/>
              <m:t xml:space="preserve">1</m:t>
            </m:r>
          </m:sub>
        </m:sSub>
        <m:r>
          <w:rPr/>
          <m:t xml:space="preserve">,</m:t>
        </m:r>
        <m:sSub>
          <m:sSubPr>
            <m:ctrlPr>
              <w:rPr/>
            </m:ctrlPr>
          </m:sSubPr>
          <m:e>
            <m:r>
              <w:rPr/>
              <m:t>μ</m:t>
            </m:r>
          </m:e>
          <m:sub>
            <m:r>
              <w:rPr/>
              <m:t xml:space="preserve">2</m:t>
            </m:r>
          </m:sub>
        </m:sSub>
        <m:r>
          <w:rPr/>
          <m:t xml:space="preserve">, ..,</m:t>
        </m:r>
        <m:sSub>
          <m:sSubPr>
            <m:ctrlPr>
              <w:rPr/>
            </m:ctrlPr>
          </m:sSubPr>
          <m:e>
            <m:r>
              <w:rPr/>
              <m:t>μ</m:t>
            </m:r>
          </m:e>
          <m:sub>
            <m:r>
              <w:rPr/>
              <m:t xml:space="preserve">j</m:t>
            </m:r>
          </m:sub>
        </m:sSub>
        <m:r>
          <w:rPr/>
          <m:t xml:space="preserve"> &gt;</m:t>
        </m:r>
      </m:oMath>
      <w:r w:rsidDel="00000000" w:rsidR="00000000" w:rsidRPr="00000000">
        <w:rPr>
          <w:rtl w:val="0"/>
        </w:rPr>
        <w:t xml:space="preserve">and assume this hypothesis holds, we can calculate the expected value of each of the j hidden variables and then recalculate  </w:t>
      </w:r>
      <m:oMath>
        <m:sSup>
          <m:sSupPr>
            <m:ctrlPr>
              <w:rPr/>
            </m:ctrlPr>
          </m:sSupPr>
          <m:e>
            <m:r>
              <w:rPr/>
              <m:t xml:space="preserve">h</m:t>
            </m:r>
          </m:e>
          <m:sup>
            <m:r>
              <w:rPr/>
              <m:t xml:space="preserve">'</m:t>
            </m:r>
          </m:sup>
        </m:sSup>
        <m:r>
          <w:rPr/>
          <m:t xml:space="preserve">=&lt;</m:t>
        </m:r>
        <m:sSubSup>
          <m:sSubSupPr>
            <m:ctrlPr>
              <w:rPr/>
            </m:ctrlPr>
          </m:sSubSupPr>
          <m:e>
            <m:r>
              <w:rPr/>
              <m:t>μ</m:t>
            </m:r>
          </m:e>
          <m:sub>
            <m:r>
              <w:rPr/>
              <m:t xml:space="preserve">1</m:t>
            </m:r>
          </m:sub>
          <m:sup>
            <m:r>
              <w:rPr/>
              <m:t xml:space="preserve">'</m:t>
            </m:r>
          </m:sup>
        </m:sSubSup>
        <m:r>
          <w:rPr/>
          <m:t xml:space="preserve">,</m:t>
        </m:r>
        <m:sSubSup>
          <m:sSubSupPr>
            <m:ctrlPr>
              <w:rPr/>
            </m:ctrlPr>
          </m:sSubSupPr>
          <m:e>
            <m:r>
              <w:rPr/>
              <m:t>μ</m:t>
            </m:r>
          </m:e>
          <m:sub>
            <m:r>
              <w:rPr/>
              <m:t xml:space="preserve">2</m:t>
            </m:r>
          </m:sub>
          <m:sup>
            <m:r>
              <w:rPr/>
              <m:t xml:space="preserve">'</m:t>
            </m:r>
          </m:sup>
        </m:sSubSup>
        <m:r>
          <w:rPr/>
          <m:t xml:space="preserve">, ..,</m:t>
        </m:r>
        <m:sSubSup>
          <m:sSubSupPr>
            <m:ctrlPr>
              <w:rPr/>
            </m:ctrlPr>
          </m:sSubSupPr>
          <m:e>
            <m:r>
              <w:rPr/>
              <m:t>μ</m:t>
            </m:r>
          </m:e>
          <m:sub>
            <m:r>
              <w:rPr/>
              <m:t xml:space="preserve">j</m:t>
            </m:r>
          </m:sub>
          <m:sup>
            <m:r>
              <w:rPr/>
              <m:t xml:space="preserve">'</m:t>
            </m:r>
          </m:sup>
        </m:sSubSup>
        <m:r>
          <w:rPr/>
          <m:t xml:space="preserve"> &gt;</m:t>
        </m:r>
      </m:oMath>
      <w:r w:rsidDel="00000000" w:rsidR="00000000" w:rsidRPr="00000000">
        <w:rPr>
          <w:rtl w:val="0"/>
        </w:rPr>
        <w:t xml:space="preserve"> assuming the hidden variables are equal to their expected values of the hidden variables.  Iterating, until convergence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expected values of the hidden variables can be derived for a normal distribution as follows: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pPr>
      <m:oMath>
        <m:r>
          <w:rPr/>
          <m:t xml:space="preserve">E[</m:t>
        </m:r>
        <m:sSubSup>
          <m:sSubSupPr>
            <m:ctrlPr>
              <w:rPr/>
            </m:ctrlPr>
          </m:sSubSupPr>
          <m:e>
            <m:r>
              <w:rPr/>
              <m:t xml:space="preserve">z</m:t>
            </m:r>
          </m:e>
          <m:sub>
            <m:r>
              <w:rPr/>
              <m:t xml:space="preserve">ij</m:t>
            </m:r>
          </m:sub>
          <m:sup/>
        </m:sSubSup>
        <m:r>
          <w:rPr/>
          <m:t xml:space="preserve">]=</m:t>
        </m:r>
        <m:f>
          <m:fPr>
            <m:ctrlPr>
              <w:rPr/>
            </m:ctrlPr>
          </m:fPr>
          <m:num>
            <m:r>
              <w:rPr/>
              <m:t xml:space="preserve">p(x=</m:t>
            </m:r>
            <m:sSub>
              <m:sSubPr>
                <m:ctrlPr>
                  <w:rPr/>
                </m:ctrlPr>
              </m:sSubPr>
              <m:e>
                <m:sSub>
                  <m:sSubPr>
                    <m:ctrlPr>
                      <w:rPr/>
                    </m:ctrlPr>
                  </m:sSubPr>
                  <m:e>
                    <m:r>
                      <w:rPr/>
                      <m:t xml:space="preserve">x</m:t>
                    </m:r>
                  </m:e>
                  <m:sub>
                    <m:r>
                      <w:rPr/>
                      <m:t xml:space="preserve">i</m:t>
                    </m:r>
                  </m:sub>
                </m:sSub>
                <m:r>
                  <w:rPr/>
                  <m:t xml:space="preserve">|</m:t>
                </m:r>
                <m:r>
                  <w:rPr/>
                  <m:t>μ</m:t>
                </m:r>
                <m:r>
                  <w:rPr/>
                  <m:t xml:space="preserve">=</m:t>
                </m:r>
                <m:sSub>
                  <m:sSubPr>
                    <m:ctrlPr>
                      <w:rPr/>
                    </m:ctrlPr>
                  </m:sSubPr>
                  <m:e>
                    <m:r>
                      <w:rPr/>
                      <m:t xml:space="preserve">u</m:t>
                    </m:r>
                  </m:e>
                  <m:sub>
                    <m:r>
                      <w:rPr/>
                      <m:t xml:space="preserve">i</m:t>
                    </m:r>
                  </m:sub>
                </m:sSub>
                <m:r>
                  <w:rPr/>
                  <m:t xml:space="preserve">)</m:t>
                </m:r>
              </m:e>
              <m:sub/>
            </m:sSub>
          </m:num>
          <m:den>
            <m:nary>
              <m:naryPr>
                <m:chr m:val="∑"/>
                <m:ctrlPr>
                  <w:rPr/>
                </m:ctrlPr>
              </m:naryPr>
              <m:sub>
                <m:r>
                  <w:rPr/>
                  <m:t xml:space="preserve">n=1</m:t>
                </m:r>
              </m:sub>
              <m:sup>
                <m:r>
                  <w:rPr/>
                  <m:t xml:space="preserve">j</m:t>
                </m:r>
              </m:sup>
            </m:nary>
            <m:r>
              <w:rPr/>
              <m:t xml:space="preserve">p(x=</m:t>
            </m:r>
            <m:sSub>
              <m:sSubPr>
                <m:ctrlPr>
                  <w:rPr/>
                </m:ctrlPr>
              </m:sSubPr>
              <m:e>
                <m:sSub>
                  <m:sSubPr>
                    <m:ctrlPr>
                      <w:rPr/>
                    </m:ctrlPr>
                  </m:sSubPr>
                  <m:e>
                    <m:r>
                      <w:rPr/>
                      <m:t xml:space="preserve">x</m:t>
                    </m:r>
                  </m:e>
                  <m:sub>
                    <m:r>
                      <w:rPr/>
                      <m:t xml:space="preserve">i</m:t>
                    </m:r>
                  </m:sub>
                </m:sSub>
                <m:r>
                  <w:rPr/>
                  <m:t xml:space="preserve">|</m:t>
                </m:r>
                <m:r>
                  <w:rPr/>
                  <m:t>μ</m:t>
                </m:r>
                <m:r>
                  <w:rPr/>
                  <m:t xml:space="preserve">=</m:t>
                </m:r>
                <m:sSub>
                  <m:sSubPr>
                    <m:ctrlPr>
                      <w:rPr/>
                    </m:ctrlPr>
                  </m:sSubPr>
                  <m:e>
                    <m:r>
                      <w:rPr/>
                      <m:t xml:space="preserve">u</m:t>
                    </m:r>
                  </m:e>
                  <m:sub>
                    <m:r>
                      <w:rPr/>
                      <m:t xml:space="preserve">n</m:t>
                    </m:r>
                  </m:sub>
                </m:sSub>
                <m:r>
                  <w:rPr/>
                  <m:t xml:space="preserve">)</m:t>
                </m:r>
              </m:e>
              <m:sub/>
            </m:sSub>
          </m:den>
        </m:f>
        <m:r>
          <w:rPr/>
          <m:t xml:space="preserve">=</m:t>
        </m:r>
        <m:f>
          <m:fPr>
            <m:ctrlPr>
              <w:rPr/>
            </m:ctrlPr>
          </m:fPr>
          <m:num>
            <m:sSup>
              <m:sSupPr>
                <m:ctrlPr>
                  <w:rPr/>
                </m:ctrlPr>
              </m:sSupPr>
              <m:e>
                <m:r>
                  <w:rPr/>
                  <m:t xml:space="preserve">e</m:t>
                </m:r>
              </m:e>
              <m:sup>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i</m:t>
                            </m:r>
                          </m:sub>
                        </m:sSub>
                      </m:e>
                    </m:d>
                  </m:e>
                  <m:sup>
                    <m:r>
                      <w:rPr/>
                      <m:t xml:space="preserve">2</m:t>
                    </m:r>
                  </m:sup>
                </m:sSup>
              </m:sup>
            </m:sSup>
          </m:num>
          <m:den>
            <m:nary>
              <m:naryPr>
                <m:chr m:val="∑"/>
                <m:ctrlPr>
                  <w:rPr/>
                </m:ctrlPr>
              </m:naryPr>
              <m:sub>
                <m:r>
                  <w:rPr/>
                  <m:t xml:space="preserve">n=1</m:t>
                </m:r>
              </m:sub>
              <m:sup>
                <m:r>
                  <w:rPr/>
                  <m:t xml:space="preserve">j</m:t>
                </m:r>
              </m:sup>
            </m:nary>
            <m:sSup>
              <m:sSupPr>
                <m:ctrlPr>
                  <w:rPr/>
                </m:ctrlPr>
              </m:sSupPr>
              <m:e>
                <m:r>
                  <w:rPr/>
                  <m:t xml:space="preserve">e</m:t>
                </m:r>
              </m:e>
              <m:sup>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n</m:t>
                            </m:r>
                          </m:sub>
                        </m:sSub>
                      </m:e>
                    </m:d>
                  </m:e>
                  <m:sup>
                    <m:r>
                      <w:rPr/>
                      <m:t xml:space="preserve">2</m:t>
                    </m:r>
                  </m:sup>
                </m:sSup>
              </m:sup>
            </m:sSup>
          </m:den>
        </m:f>
      </m:oMath>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Assuming a monotonic but unknown distribution, we can simplify the application of EM by defining a function Q, which is used in the estimate step, as follows: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pPr>
      <m:oMath>
        <m:r>
          <w:rPr/>
          <m:t xml:space="preserve">Q(</m:t>
        </m:r>
        <m:sSup>
          <m:sSupPr>
            <m:ctrlPr>
              <w:rPr/>
            </m:ctrlPr>
          </m:sSupPr>
          <m:e>
            <m:r>
              <w:rPr/>
              <m:t xml:space="preserve">h</m:t>
            </m:r>
          </m:e>
          <m:sup>
            <m:r>
              <w:rPr/>
              <m:t xml:space="preserve">'</m:t>
            </m:r>
          </m:sup>
        </m:sSup>
        <m:r>
          <w:rPr/>
          <m:t xml:space="preserve">|h)=E[ln p(Y|</m:t>
        </m:r>
        <m:sSup>
          <m:sSupPr>
            <m:ctrlPr>
              <w:rPr/>
            </m:ctrlPr>
          </m:sSupPr>
          <m:e>
            <m:r>
              <w:rPr/>
              <m:t xml:space="preserve">h</m:t>
            </m:r>
          </m:e>
          <m:sup>
            <m:r>
              <w:rPr/>
              <m:t xml:space="preserve">'</m:t>
            </m:r>
          </m:sup>
        </m:sSup>
        <m:r>
          <w:rPr/>
          <m:t xml:space="preserve">)|h, X]</m:t>
        </m:r>
      </m:oMath>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h, which is used in the maximization step,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pPr>
      <m:oMath>
        <m:r>
          <w:rPr/>
          <m:t xml:space="preserve">h</m:t>
        </m:r>
        <m:r>
          <w:rPr/>
          <m:t>←</m:t>
        </m:r>
        <m:sSub>
          <m:sSubPr>
            <m:ctrlPr>
              <w:rPr/>
            </m:ctrlPr>
          </m:sSubPr>
          <m:e>
            <m:r>
              <w:rPr/>
              <m:t xml:space="preserve">argmax</m:t>
            </m:r>
          </m:e>
          <m:sub>
            <m:sSup>
              <m:sSupPr>
                <m:ctrlPr>
                  <w:rPr/>
                </m:ctrlPr>
              </m:sSupPr>
              <m:e>
                <m:r>
                  <w:rPr/>
                  <m:t xml:space="preserve">h</m:t>
                </m:r>
              </m:e>
              <m:sup>
                <m:r>
                  <w:rPr/>
                  <m:t xml:space="preserve">'</m:t>
                </m:r>
              </m:sup>
            </m:sSup>
          </m:sub>
        </m:sSub>
        <m:r>
          <w:rPr/>
          <m:t xml:space="preserve">Q(</m:t>
        </m:r>
        <m:sSup>
          <m:sSupPr>
            <m:ctrlPr>
              <w:rPr/>
            </m:ctrlPr>
          </m:sSupPr>
          <m:e>
            <m:r>
              <w:rPr/>
              <m:t xml:space="preserve">h</m:t>
            </m:r>
          </m:e>
          <m:sup>
            <m:r>
              <w:rPr/>
              <m:t xml:space="preserve">'</m:t>
            </m:r>
          </m:sup>
        </m:sSup>
        <m:r>
          <w:rPr/>
          <m:t xml:space="preserve">|h)</m:t>
        </m:r>
      </m:oMath>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here, a derivation of K-Means is possible, first by defining the probability of seeing the data given a hypothesis: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pPr>
      <m:oMath>
        <m:r>
          <w:rPr/>
          <m:t xml:space="preserve">p(Y|</m:t>
        </m:r>
        <m:sSup>
          <m:sSupPr>
            <m:ctrlPr>
              <w:rPr/>
            </m:ctrlPr>
          </m:sSupPr>
          <m:e>
            <m:r>
              <w:rPr/>
              <m:t xml:space="preserve">h</m:t>
            </m:r>
          </m:e>
          <m:sup>
            <m:r>
              <w:rPr/>
              <m:t xml:space="preserve">'</m:t>
            </m:r>
          </m:sup>
        </m:sSup>
        <m:r>
          <w:rPr/>
          <m:t xml:space="preserve">)=ln</m:t>
        </m:r>
        <m:nary>
          <m:naryPr>
            <m:chr m:val="∏"/>
            <m:ctrlPr>
              <w:rPr/>
            </m:ctrlPr>
          </m:naryPr>
          <m:sub>
            <m:r>
              <w:rPr/>
              <m:t xml:space="preserve">i=1</m:t>
            </m:r>
          </m:sub>
          <m:sup>
            <m:r>
              <w:rPr/>
              <m:t xml:space="preserve">m</m:t>
            </m:r>
          </m:sup>
        </m:nary>
        <m:r>
          <w:rPr/>
          <m:t xml:space="preserve">p(</m:t>
        </m:r>
        <m:sSub>
          <m:sSubPr>
            <m:ctrlPr>
              <w:rPr/>
            </m:ctrlPr>
          </m:sSubPr>
          <m:e>
            <m:r>
              <w:rPr/>
              <m:t xml:space="preserve">y</m:t>
            </m:r>
          </m:e>
          <m:sub>
            <m:r>
              <w:rPr/>
              <m:t xml:space="preserve">i</m:t>
            </m:r>
          </m:sub>
        </m:sSub>
        <m:r>
          <w:rPr/>
          <m:t xml:space="preserve">|</m:t>
        </m:r>
        <m:sSup>
          <m:sSupPr>
            <m:ctrlPr>
              <w:rPr/>
            </m:ctrlPr>
          </m:sSupPr>
          <m:e>
            <m:r>
              <w:rPr/>
              <m:t xml:space="preserve">h</m:t>
            </m:r>
          </m:e>
          <m:sup>
            <m:r>
              <w:rPr/>
              <m:t xml:space="preserve">'</m:t>
            </m:r>
          </m:sup>
        </m:sSup>
        <m:r>
          <w:rPr/>
          <m:t xml:space="preserve">)=</m:t>
        </m:r>
        <m:nary>
          <m:naryPr>
            <m:chr m:val="∑"/>
            <m:ctrlPr>
              <w:rPr/>
            </m:ctrlPr>
          </m:naryPr>
          <m:sub>
            <m:r>
              <w:rPr/>
              <m:t xml:space="preserve">i=1</m:t>
            </m:r>
          </m:sub>
          <m:sup>
            <m:r>
              <w:rPr/>
              <m:t xml:space="preserve">m</m:t>
            </m:r>
          </m:sup>
        </m:nary>
        <m:r>
          <w:rPr/>
          <m:t xml:space="preserve">ln p(</m:t>
        </m:r>
        <m:sSub>
          <m:sSubPr>
            <m:ctrlPr>
              <w:rPr/>
            </m:ctrlPr>
          </m:sSubPr>
          <m:e>
            <m:r>
              <w:rPr/>
              <m:t xml:space="preserve">y</m:t>
            </m:r>
          </m:e>
          <m:sub>
            <m:r>
              <w:rPr/>
              <m:t xml:space="preserve">i</m:t>
            </m:r>
          </m:sub>
        </m:sSub>
        <m:r>
          <w:rPr/>
          <m:t xml:space="preserve">|</m:t>
        </m:r>
        <m:sSup>
          <m:sSupPr>
            <m:ctrlPr>
              <w:rPr/>
            </m:ctrlPr>
          </m:sSupPr>
          <m:e>
            <m:r>
              <w:rPr/>
              <m:t xml:space="preserve">h</m:t>
            </m:r>
          </m:e>
          <m:sup>
            <m:r>
              <w:rPr/>
              <m:t xml:space="preserve">'</m:t>
            </m:r>
          </m:sup>
        </m:sSup>
        <m:r>
          <w:rPr/>
          <m:t xml:space="preserve">) =</m:t>
        </m:r>
        <m:nary>
          <m:naryPr>
            <m:chr m:val="∑"/>
            <m:ctrlPr>
              <w:rPr/>
            </m:ctrlPr>
          </m:naryPr>
          <m:sub>
            <m:r>
              <w:rPr/>
              <m:t xml:space="preserve">i=1</m:t>
            </m:r>
          </m:sub>
          <m:sup>
            <m:r>
              <w:rPr/>
              <m:t xml:space="preserve">m</m:t>
            </m:r>
          </m:sup>
        </m:nary>
        <m:r>
          <w:rPr/>
          <m:t xml:space="preserve">(ln(</m:t>
        </m:r>
        <m:f>
          <m:fPr>
            <m:ctrlPr>
              <w:rPr/>
            </m:ctrlPr>
          </m:fPr>
          <m:num>
            <m:r>
              <w:rPr/>
              <m:t xml:space="preserve">1</m:t>
            </m:r>
          </m:num>
          <m:den>
            <m:rad>
              <m:radPr>
                <m:degHide m:val="1"/>
                <m:ctrlPr>
                  <w:rPr/>
                </m:ctrlPr>
              </m:radPr>
              <m:e>
                <m:r>
                  <w:rPr/>
                  <m:t xml:space="preserve">2</m:t>
                </m:r>
                <m:r>
                  <w:rPr/>
                  <m:t>π</m:t>
                </m:r>
                <m:sSup>
                  <m:sSupPr>
                    <m:ctrlPr>
                      <w:rPr/>
                    </m:ctrlPr>
                  </m:sSupPr>
                  <m:e>
                    <m:r>
                      <w:rPr/>
                      <m:t>σ</m:t>
                    </m:r>
                  </m:e>
                  <m:sup>
                    <m:r>
                      <w:rPr/>
                      <m:t xml:space="preserve">2</m:t>
                    </m:r>
                  </m:sup>
                </m:sSup>
              </m:e>
            </m:rad>
          </m:den>
        </m:f>
        <m:r>
          <w:rPr/>
          <m:t xml:space="preserve">)-</m:t>
        </m:r>
        <m:nary>
          <m:naryPr>
            <m:chr m:val="∑"/>
            <m:ctrlPr>
              <w:rPr/>
            </m:ctrlPr>
          </m:naryPr>
          <m:sub>
            <m:r>
              <w:rPr/>
              <m:t xml:space="preserve">j=1</m:t>
            </m:r>
          </m:sub>
          <m:sup>
            <m:r>
              <w:rPr/>
              <m:t xml:space="preserve">k</m:t>
            </m:r>
          </m:sup>
        </m:nary>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sSub>
          <m:sSubPr>
            <m:ctrlPr>
              <w:rPr/>
            </m:ctrlPr>
          </m:sSubPr>
          <m:e>
            <m:r>
              <w:rPr/>
              <m:t xml:space="preserve">z</m:t>
            </m:r>
          </m:e>
          <m:sub>
            <m:r>
              <w:rPr/>
              <m:t xml:space="preserve">ij</m:t>
            </m:r>
          </m:sub>
        </m:sSub>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j</m:t>
                    </m:r>
                  </m:sub>
                </m:sSub>
              </m:e>
            </m:d>
          </m:e>
          <m:sup>
            <m:r>
              <w:rPr/>
              <m:t xml:space="preserve">2</m:t>
            </m:r>
          </m:sup>
        </m:sSup>
        <m:r>
          <w:rPr/>
          <m:t xml:space="preserve">) </m:t>
        </m:r>
      </m:oMath>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then deriving the Q function: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pPr>
      <m:oMath>
        <m:r>
          <w:rPr/>
          <m:t xml:space="preserve">Q(</m:t>
        </m:r>
        <m:sSup>
          <m:sSupPr>
            <m:ctrlPr>
              <w:rPr/>
            </m:ctrlPr>
          </m:sSupPr>
          <m:e>
            <m:r>
              <w:rPr/>
              <m:t xml:space="preserve">h</m:t>
            </m:r>
          </m:e>
          <m:sup>
            <m:r>
              <w:rPr/>
              <m:t xml:space="preserve">'</m:t>
            </m:r>
          </m:sup>
        </m:sSup>
        <m:r>
          <w:rPr/>
          <m:t xml:space="preserve">|h)=E[</m:t>
        </m:r>
        <m:nary>
          <m:naryPr>
            <m:chr m:val="∑"/>
            <m:ctrlPr>
              <w:rPr/>
            </m:ctrlPr>
          </m:naryPr>
          <m:sub>
            <m:r>
              <w:rPr/>
              <m:t xml:space="preserve">i=1</m:t>
            </m:r>
          </m:sub>
          <m:sup>
            <m:r>
              <w:rPr/>
              <m:t xml:space="preserve">m</m:t>
            </m:r>
          </m:sup>
        </m:nary>
        <m:r>
          <w:rPr/>
          <m:t xml:space="preserve">(ln(</m:t>
        </m:r>
        <m:f>
          <m:fPr>
            <m:ctrlPr>
              <w:rPr/>
            </m:ctrlPr>
          </m:fPr>
          <m:num>
            <m:r>
              <w:rPr/>
              <m:t xml:space="preserve">1</m:t>
            </m:r>
          </m:num>
          <m:den>
            <m:rad>
              <m:radPr>
                <m:degHide m:val="1"/>
                <m:ctrlPr>
                  <w:rPr/>
                </m:ctrlPr>
              </m:radPr>
              <m:e>
                <m:r>
                  <w:rPr/>
                  <m:t xml:space="preserve">2</m:t>
                </m:r>
                <m:r>
                  <w:rPr/>
                  <m:t>π</m:t>
                </m:r>
                <m:sSup>
                  <m:sSupPr>
                    <m:ctrlPr>
                      <w:rPr/>
                    </m:ctrlPr>
                  </m:sSupPr>
                  <m:e>
                    <m:r>
                      <w:rPr/>
                      <m:t>σ</m:t>
                    </m:r>
                  </m:e>
                  <m:sup>
                    <m:r>
                      <w:rPr/>
                      <m:t xml:space="preserve">2</m:t>
                    </m:r>
                  </m:sup>
                </m:sSup>
              </m:e>
            </m:rad>
          </m:den>
        </m:f>
        <m:r>
          <w:rPr/>
          <m:t xml:space="preserve">)-</m:t>
        </m:r>
        <m:nary>
          <m:naryPr>
            <m:chr m:val="∑"/>
            <m:ctrlPr>
              <w:rPr/>
            </m:ctrlPr>
          </m:naryPr>
          <m:sub>
            <m:r>
              <w:rPr/>
              <m:t xml:space="preserve">j=1</m:t>
            </m:r>
          </m:sub>
          <m:sup>
            <m:r>
              <w:rPr/>
              <m:t xml:space="preserve">k</m:t>
            </m:r>
          </m:sup>
        </m:nary>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sSub>
          <m:sSubPr>
            <m:ctrlPr>
              <w:rPr/>
            </m:ctrlPr>
          </m:sSubPr>
          <m:e>
            <m:r>
              <w:rPr/>
              <m:t xml:space="preserve">z</m:t>
            </m:r>
          </m:e>
          <m:sub>
            <m:r>
              <w:rPr/>
              <m:t xml:space="preserve">ij</m:t>
            </m:r>
          </m:sub>
        </m:sSub>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j</m:t>
                    </m:r>
                  </m:sub>
                </m:sSub>
              </m:e>
            </m:d>
          </m:e>
          <m:sup>
            <m:r>
              <w:rPr/>
              <m:t xml:space="preserve">2</m:t>
            </m:r>
          </m:sup>
        </m:sSup>
        <m:r>
          <w:rPr/>
          <m:t xml:space="preserve">)]=</m:t>
        </m:r>
        <m:nary>
          <m:naryPr>
            <m:chr m:val="∑"/>
            <m:ctrlPr>
              <w:rPr/>
            </m:ctrlPr>
          </m:naryPr>
          <m:sub>
            <m:r>
              <w:rPr/>
              <m:t xml:space="preserve">i=1</m:t>
            </m:r>
          </m:sub>
          <m:sup>
            <m:r>
              <w:rPr/>
              <m:t xml:space="preserve">m</m:t>
            </m:r>
          </m:sup>
        </m:nary>
        <m:r>
          <w:rPr/>
          <m:t xml:space="preserve">E[(ln(</m:t>
        </m:r>
        <m:f>
          <m:fPr>
            <m:ctrlPr>
              <w:rPr/>
            </m:ctrlPr>
          </m:fPr>
          <m:num>
            <m:r>
              <w:rPr/>
              <m:t xml:space="preserve">1</m:t>
            </m:r>
          </m:num>
          <m:den>
            <m:rad>
              <m:radPr>
                <m:degHide m:val="1"/>
                <m:ctrlPr>
                  <w:rPr/>
                </m:ctrlPr>
              </m:radPr>
              <m:e>
                <m:r>
                  <w:rPr/>
                  <m:t xml:space="preserve">2</m:t>
                </m:r>
                <m:r>
                  <w:rPr/>
                  <m:t>π</m:t>
                </m:r>
                <m:sSup>
                  <m:sSupPr>
                    <m:ctrlPr>
                      <w:rPr/>
                    </m:ctrlPr>
                  </m:sSupPr>
                  <m:e>
                    <m:r>
                      <w:rPr/>
                      <m:t>σ</m:t>
                    </m:r>
                  </m:e>
                  <m:sup>
                    <m:r>
                      <w:rPr/>
                      <m:t xml:space="preserve">2</m:t>
                    </m:r>
                  </m:sup>
                </m:sSup>
              </m:e>
            </m:rad>
          </m:den>
        </m:f>
        <m:r>
          <w:rPr/>
          <m:t xml:space="preserve">)-</m:t>
        </m:r>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nary>
          <m:naryPr>
            <m:chr m:val="∑"/>
            <m:ctrlPr>
              <w:rPr/>
            </m:ctrlPr>
          </m:naryPr>
          <m:sub>
            <m:r>
              <w:rPr/>
              <m:t xml:space="preserve">j=1</m:t>
            </m:r>
          </m:sub>
          <m:sup>
            <m:r>
              <w:rPr/>
              <m:t xml:space="preserve">k</m:t>
            </m:r>
          </m:sup>
        </m:nary>
        <m:sSub>
          <m:sSubPr>
            <m:ctrlPr>
              <w:rPr/>
            </m:ctrlPr>
          </m:sSubPr>
          <m:e>
            <m:r>
              <w:rPr/>
              <m:t xml:space="preserve">z</m:t>
            </m:r>
          </m:e>
          <m:sub>
            <m:r>
              <w:rPr/>
              <m:t xml:space="preserve">ij</m:t>
            </m:r>
          </m:sub>
        </m:sSub>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j</m:t>
                    </m:r>
                  </m:sub>
                </m:sSub>
              </m:e>
            </m:d>
          </m:e>
          <m:sup>
            <m:r>
              <w:rPr/>
              <m:t xml:space="preserve">2</m:t>
            </m:r>
          </m:sup>
        </m:sSup>
        <m:r>
          <w:rPr/>
          <m:t xml:space="preserve">)]</m:t>
        </m:r>
      </m:oMath>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m:oMath>
        <m:r>
          <w:rPr/>
          <m:t xml:space="preserve">Q(</m:t>
        </m:r>
        <m:sSup>
          <m:sSupPr>
            <m:ctrlPr>
              <w:rPr/>
            </m:ctrlPr>
          </m:sSupPr>
          <m:e>
            <m:r>
              <w:rPr/>
              <m:t xml:space="preserve">h</m:t>
            </m:r>
          </m:e>
          <m:sup>
            <m:r>
              <w:rPr/>
              <m:t xml:space="preserve">'</m:t>
            </m:r>
          </m:sup>
        </m:sSup>
        <m:r>
          <w:rPr/>
          <m:t xml:space="preserve">|h)=</m:t>
        </m:r>
        <m:nary>
          <m:naryPr>
            <m:chr m:val="∑"/>
            <m:ctrlPr>
              <w:rPr/>
            </m:ctrlPr>
          </m:naryPr>
          <m:sub>
            <m:r>
              <w:rPr/>
              <m:t xml:space="preserve">i=1</m:t>
            </m:r>
          </m:sub>
          <m:sup>
            <m:r>
              <w:rPr/>
              <m:t xml:space="preserve">m</m:t>
            </m:r>
          </m:sup>
        </m:nary>
        <m:r>
          <w:rPr/>
          <m:t xml:space="preserve">(ln(</m:t>
        </m:r>
        <m:f>
          <m:fPr>
            <m:ctrlPr>
              <w:rPr/>
            </m:ctrlPr>
          </m:fPr>
          <m:num>
            <m:r>
              <w:rPr/>
              <m:t xml:space="preserve">1</m:t>
            </m:r>
          </m:num>
          <m:den>
            <m:rad>
              <m:radPr>
                <m:degHide m:val="1"/>
                <m:ctrlPr>
                  <w:rPr/>
                </m:ctrlPr>
              </m:radPr>
              <m:e>
                <m:r>
                  <w:rPr/>
                  <m:t xml:space="preserve">2</m:t>
                </m:r>
                <m:r>
                  <w:rPr/>
                  <m:t>π</m:t>
                </m:r>
                <m:sSup>
                  <m:sSupPr>
                    <m:ctrlPr>
                      <w:rPr/>
                    </m:ctrlPr>
                  </m:sSupPr>
                  <m:e>
                    <m:r>
                      <w:rPr/>
                      <m:t>σ</m:t>
                    </m:r>
                  </m:e>
                  <m:sup>
                    <m:r>
                      <w:rPr/>
                      <m:t xml:space="preserve">2</m:t>
                    </m:r>
                  </m:sup>
                </m:sSup>
              </m:e>
            </m:rad>
          </m:den>
        </m:f>
        <m:r>
          <w:rPr/>
          <m:t xml:space="preserve">)-</m:t>
        </m:r>
        <m:f>
          <m:fPr>
            <m:ctrlPr>
              <w:rPr/>
            </m:ctrlPr>
          </m:fPr>
          <m:num>
            <m:r>
              <w:rPr/>
              <m:t xml:space="preserve">1</m:t>
            </m:r>
          </m:num>
          <m:den>
            <m:sSup>
              <m:sSupPr>
                <m:ctrlPr>
                  <w:rPr/>
                </m:ctrlPr>
              </m:sSupPr>
              <m:e>
                <m:r>
                  <w:rPr/>
                  <m:t xml:space="preserve">2</m:t>
                </m:r>
                <m:sSup>
                  <m:sSupPr>
                    <m:ctrlPr>
                      <w:rPr/>
                    </m:ctrlPr>
                  </m:sSupPr>
                  <m:e>
                    <m:r>
                      <w:rPr/>
                      <m:t>σ</m:t>
                    </m:r>
                  </m:e>
                  <m:sup>
                    <m:r>
                      <w:rPr/>
                      <m:t xml:space="preserve">2</m:t>
                    </m:r>
                  </m:sup>
                </m:sSup>
              </m:e>
              <m:sup/>
            </m:sSup>
          </m:den>
        </m:f>
        <m:nary>
          <m:naryPr>
            <m:chr m:val="∑"/>
            <m:ctrlPr>
              <w:rPr/>
            </m:ctrlPr>
          </m:naryPr>
          <m:sub>
            <m:r>
              <w:rPr/>
              <m:t xml:space="preserve">j=1</m:t>
            </m:r>
          </m:sub>
          <m:sup>
            <m:r>
              <w:rPr/>
              <m:t xml:space="preserve">k</m:t>
            </m:r>
          </m:sup>
        </m:nary>
        <m:r>
          <w:rPr/>
          <m:t xml:space="preserve">E[</m:t>
        </m:r>
        <m:sSub>
          <m:sSubPr>
            <m:ctrlPr>
              <w:rPr/>
            </m:ctrlPr>
          </m:sSubPr>
          <m:e>
            <m:r>
              <w:rPr/>
              <m:t xml:space="preserve">z</m:t>
            </m:r>
          </m:e>
          <m:sub>
            <m:r>
              <w:rPr/>
              <m:t xml:space="preserve">ij</m:t>
            </m:r>
          </m:sub>
        </m:sSub>
        <m:r>
          <w:rPr/>
          <m:t xml:space="preserve">]</m:t>
        </m:r>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j</m:t>
                    </m:r>
                  </m:sub>
                </m:sSub>
              </m:e>
            </m:d>
          </m:e>
          <m:sup>
            <m:r>
              <w:rPr/>
              <m:t xml:space="preserve">2</m:t>
            </m:r>
          </m:sup>
        </m:sSup>
      </m:oMath>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its argmax over h’ given by: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pPr>
      <m:oMath>
        <m:r>
          <w:rPr/>
          <m:t xml:space="preserve">Q(</m:t>
        </m:r>
        <m:sSup>
          <m:sSupPr>
            <m:ctrlPr>
              <w:rPr/>
            </m:ctrlPr>
          </m:sSupPr>
          <m:e>
            <m:r>
              <w:rPr/>
              <m:t xml:space="preserve">h</m:t>
            </m:r>
          </m:e>
          <m:sup>
            <m:r>
              <w:rPr/>
              <m:t xml:space="preserve">'</m:t>
            </m:r>
          </m:sup>
        </m:sSup>
        <m:r>
          <w:rPr/>
          <m:t xml:space="preserve">|h)=argmax</m:t>
        </m:r>
        <m:nary>
          <m:naryPr>
            <m:chr m:val="∑"/>
            <m:ctrlPr>
              <w:rPr/>
            </m:ctrlPr>
          </m:naryPr>
          <m:sub>
            <m:r>
              <w:rPr/>
              <m:t xml:space="preserve">i=1</m:t>
            </m:r>
          </m:sub>
          <m:sup>
            <m:r>
              <w:rPr/>
              <m:t xml:space="preserve">m</m:t>
            </m:r>
          </m:sup>
        </m:nary>
        <m:nary>
          <m:naryPr>
            <m:chr m:val="∑"/>
            <m:ctrlPr>
              <w:rPr/>
            </m:ctrlPr>
          </m:naryPr>
          <m:sub>
            <m:r>
              <w:rPr/>
              <m:t xml:space="preserve">j=1</m:t>
            </m:r>
          </m:sub>
          <m:sup>
            <m:r>
              <w:rPr/>
              <m:t xml:space="preserve">k</m:t>
            </m:r>
          </m:sup>
        </m:nary>
        <m:r>
          <w:rPr/>
          <m:t xml:space="preserve">-E[</m:t>
        </m:r>
        <m:sSub>
          <m:sSubPr>
            <m:ctrlPr>
              <w:rPr/>
            </m:ctrlPr>
          </m:sSubPr>
          <m:e>
            <m:r>
              <w:rPr/>
              <m:t xml:space="preserve">z</m:t>
            </m:r>
          </m:e>
          <m:sub>
            <m:r>
              <w:rPr/>
              <m:t xml:space="preserve">ij</m:t>
            </m:r>
          </m:sub>
        </m:sSub>
        <m:r>
          <w:rPr/>
          <m:t xml:space="preserve">]</m:t>
        </m:r>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j</m:t>
                    </m:r>
                  </m:sub>
                </m:sSub>
              </m:e>
            </m:d>
          </m:e>
          <m:sup>
            <m:r>
              <w:rPr/>
              <m:t xml:space="preserve">2</m:t>
            </m:r>
          </m:sup>
        </m:sSup>
        <m:r>
          <w:rPr/>
          <m:t xml:space="preserve">=argmin</m:t>
        </m:r>
        <m:nary>
          <m:naryPr>
            <m:chr m:val="∑"/>
            <m:ctrlPr>
              <w:rPr/>
            </m:ctrlPr>
          </m:naryPr>
          <m:sub>
            <m:r>
              <w:rPr/>
              <m:t xml:space="preserve">i=1</m:t>
            </m:r>
          </m:sub>
          <m:sup>
            <m:r>
              <w:rPr/>
              <m:t xml:space="preserve">m</m:t>
            </m:r>
          </m:sup>
        </m:nary>
        <m:nary>
          <m:naryPr>
            <m:chr m:val="∑"/>
            <m:ctrlPr>
              <w:rPr/>
            </m:ctrlPr>
          </m:naryPr>
          <m:sub>
            <m:r>
              <w:rPr/>
              <m:t xml:space="preserve">j=1</m:t>
            </m:r>
          </m:sub>
          <m:sup>
            <m:r>
              <w:rPr/>
              <m:t xml:space="preserve">k</m:t>
            </m:r>
          </m:sup>
        </m:nary>
        <m:r>
          <w:rPr/>
          <m:t xml:space="preserve">E[</m:t>
        </m:r>
        <m:sSub>
          <m:sSubPr>
            <m:ctrlPr>
              <w:rPr/>
            </m:ctrlPr>
          </m:sSubPr>
          <m:e>
            <m:r>
              <w:rPr/>
              <m:t xml:space="preserve">z</m:t>
            </m:r>
          </m:e>
          <m:sub>
            <m:r>
              <w:rPr/>
              <m:t xml:space="preserve">ij</m:t>
            </m:r>
          </m:sub>
        </m:sSub>
        <m:r>
          <w:rPr/>
          <m:t xml:space="preserve">]</m:t>
        </m:r>
        <m:sSup>
          <m:sSupPr>
            <m:ctrlPr>
              <w:rPr/>
            </m:ctrlPr>
          </m:sSupPr>
          <m:e>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μ</m:t>
                    </m:r>
                  </m:e>
                  <m:sub>
                    <m:r>
                      <w:rPr/>
                      <m:t xml:space="preserve">j</m:t>
                    </m:r>
                  </m:sub>
                </m:sSub>
              </m:e>
            </m:d>
          </m:e>
          <m:sup>
            <m:r>
              <w:rPr/>
              <m:t xml:space="preserve">2</m:t>
            </m:r>
          </m:sup>
        </m:sSup>
      </m:oMath>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equation is minimized by setting each mean of the j samples equal to sample mean, yielding k-means: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pPr>
      <m:oMath>
        <m:sSub>
          <m:sSubPr>
            <m:ctrlPr>
              <w:rPr/>
            </m:ctrlPr>
          </m:sSubPr>
          <m:e>
            <m:r>
              <m:t>μ</m:t>
            </m:r>
          </m:e>
          <m:sub>
            <m:r>
              <w:rPr/>
              <m:t xml:space="preserve">j</m:t>
            </m:r>
          </m:sub>
        </m:sSub>
        <m:r>
          <w:rPr/>
          <m:t xml:space="preserve">=</m:t>
        </m:r>
        <m:f>
          <m:fPr>
            <m:ctrlPr>
              <w:rPr/>
            </m:ctrlPr>
          </m:fPr>
          <m:num>
            <m:r>
              <w:rPr/>
              <m:t xml:space="preserve">1</m:t>
            </m:r>
          </m:num>
          <m:den>
            <m:r>
              <w:rPr/>
              <m:t xml:space="preserve">m</m:t>
            </m:r>
          </m:den>
        </m:f>
        <m:nary>
          <m:naryPr>
            <m:chr m:val="∑"/>
            <m:ctrlPr>
              <w:rPr/>
            </m:ctrlPr>
          </m:naryPr>
          <m:sub>
            <m:r>
              <w:rPr/>
              <m:t xml:space="preserve">i=1</m:t>
            </m:r>
          </m:sub>
          <m:sup>
            <m:r>
              <w:rPr/>
              <m:t xml:space="preserve">m</m:t>
            </m:r>
          </m:sup>
        </m:nary>
        <m:r>
          <w:rPr/>
          <m:t xml:space="preserve">E[</m:t>
        </m:r>
        <m:sSub>
          <m:sSubPr>
            <m:ctrlPr>
              <w:rPr/>
            </m:ctrlPr>
          </m:sSubPr>
          <m:e>
            <m:r>
              <w:rPr/>
              <m:t xml:space="preserve">z</m:t>
            </m:r>
          </m:e>
          <m:sub>
            <m:r>
              <w:rPr/>
              <m:t xml:space="preserve">ij</m:t>
            </m:r>
          </m:sub>
        </m:sSub>
        <m:r>
          <w:rPr/>
          <m:t xml:space="preserve">]</m:t>
        </m:r>
        <m:sSup>
          <m:sSupPr>
            <m:ctrlPr>
              <w:rPr/>
            </m:ctrlPr>
          </m:sSupPr>
          <m:e>
            <m:sSub>
              <m:sSubPr>
                <m:ctrlPr>
                  <w:rPr/>
                </m:ctrlPr>
              </m:sSubPr>
              <m:e>
                <m:r>
                  <w:rPr/>
                  <m:t xml:space="preserve">x</m:t>
                </m:r>
              </m:e>
              <m:sub>
                <m:r>
                  <w:rPr/>
                  <m:t xml:space="preserve">i</m:t>
                </m:r>
              </m:sub>
            </m:sSub>
          </m:e>
          <m:sup/>
        </m:sSup>
      </m:oMath>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afrow4a94pn" w:id="7"/>
      <w:bookmarkEnd w:id="7"/>
      <w:r w:rsidDel="00000000" w:rsidR="00000000" w:rsidRPr="00000000">
        <w:rPr>
          <w:rtl w:val="0"/>
        </w:rPr>
        <w:t xml:space="preserve">Properties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Monotonically non decreasing</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Does not necessarily converged (but does not diverge)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 get stuck at maxima</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Works with any distribution (If E and M are solvable)</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qnypqhiik42" w:id="8"/>
      <w:bookmarkEnd w:id="8"/>
      <w:r w:rsidDel="00000000" w:rsidR="00000000" w:rsidRPr="00000000">
        <w:rPr>
          <w:rtl w:val="0"/>
        </w:rPr>
        <w:br w:type="textWrapping"/>
        <w:t xml:space="preserve">Clustering Algorithm Properties</w:t>
      </w:r>
    </w:p>
    <w:p w:rsidR="00000000" w:rsidDel="00000000" w:rsidP="00000000" w:rsidRDefault="00000000" w:rsidRPr="00000000" w14:paraId="00000053">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Richness</w:t>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any assignment of clusters, there is some distance matrix that returns that cluster</w:t>
      </w:r>
    </w:p>
    <w:p w:rsidR="00000000" w:rsidDel="00000000" w:rsidP="00000000" w:rsidRDefault="00000000" w:rsidRPr="00000000" w14:paraId="00000055">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Scale Invariance</w:t>
      </w:r>
    </w:p>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Scaling distances by a positive value should not impact the clusters (i.e. change of units)</w:t>
      </w:r>
    </w:p>
    <w:p w:rsidR="00000000" w:rsidDel="00000000" w:rsidP="00000000" w:rsidRDefault="00000000" w:rsidRPr="00000000" w14:paraId="00000057">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Consistency </w:t>
      </w:r>
    </w:p>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Shrinking intracluster distance and expanding the intercluster distance does not impact clustering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Impossibility Theorem: No clustering algorithm can do all three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color w:val="242729"/>
          <w:sz w:val="20"/>
          <w:szCs w:val="20"/>
        </w:rPr>
      </w:pPr>
      <w:r w:rsidDel="00000000" w:rsidR="00000000" w:rsidRPr="00000000">
        <w:rPr>
          <w:rtl w:val="0"/>
        </w:rPr>
        <w:t xml:space="preserve">"</w:t>
      </w:r>
      <w:r w:rsidDel="00000000" w:rsidR="00000000" w:rsidRPr="00000000">
        <w:rPr>
          <w:color w:val="242729"/>
          <w:sz w:val="20"/>
          <w:szCs w:val="20"/>
          <w:rtl w:val="0"/>
        </w:rPr>
        <w:t xml:space="preserve">start with a clustering where all points are in the same cluster. Transform it into any other arrangement by shrinking it into a miniature version of any other arrangement and scaling it up to a full-size version of the other arrangement."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color w:val="242729"/>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color w:val="242729"/>
          <w:sz w:val="20"/>
          <w:szCs w:val="20"/>
        </w:rPr>
      </w:pPr>
      <w:r w:rsidDel="00000000" w:rsidR="00000000" w:rsidRPr="00000000">
        <w:rPr>
          <w:color w:val="242729"/>
          <w:sz w:val="20"/>
          <w:szCs w:val="20"/>
          <w:rtl w:val="0"/>
        </w:rPr>
        <w:t xml:space="preserve">Why you can't have all 3:</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242729"/>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242729"/>
          <w:sz w:val="20"/>
          <w:szCs w:val="20"/>
        </w:rPr>
      </w:pPr>
      <w:r w:rsidDel="00000000" w:rsidR="00000000" w:rsidRPr="00000000">
        <w:rPr>
          <w:color w:val="242729"/>
          <w:sz w:val="20"/>
          <w:szCs w:val="20"/>
          <w:rtl w:val="0"/>
        </w:rPr>
        <w:t xml:space="preserve">https://stats.stackexchange.com/questions/173313/clustering-intuition-behind-kleinbergs-impossibility-theorem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g20uf28n6u6" w:id="9"/>
      <w:bookmarkEnd w:id="9"/>
      <w:r w:rsidDel="00000000" w:rsidR="00000000" w:rsidRPr="00000000">
        <w:rPr>
          <w:rtl w:val="0"/>
        </w:rPr>
        <w:t xml:space="preserve">Feature Selection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would we want to do this?</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Knowledge discovery, specifically interoperability and insight</w:t>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i.e.Which features matter?</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Curse of dimensionality</w:t>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amount of data we need grows exponentially with the amount of features we use </w:t>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we reduce the number of relevant features required, the amount of data required decreases</w:t>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also can avoid overfitting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an NP-Hard problem O(2</w:t>
      </w:r>
      <w:r w:rsidDel="00000000" w:rsidR="00000000" w:rsidRPr="00000000">
        <w:rPr>
          <w:vertAlign w:val="superscript"/>
          <w:rtl w:val="0"/>
        </w:rPr>
        <w:t xml:space="preserve">N</w:t>
      </w:r>
      <w:r w:rsidDel="00000000" w:rsidR="00000000" w:rsidRPr="00000000">
        <w:rPr>
          <w:rtl w:val="0"/>
        </w:rPr>
        <w:t xml:space="preserve">) since we don’t know which is the best transformation from N to M features.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3u5ccnaocxb" w:id="10"/>
      <w:bookmarkEnd w:id="10"/>
      <w:r w:rsidDel="00000000" w:rsidR="00000000" w:rsidRPr="00000000">
        <w:rPr>
          <w:rtl w:val="0"/>
        </w:rPr>
        <w:t xml:space="preserve">Filtering and Wrapping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Filtering performs a search through features to create a redacted set (without reference to the learner); typically this is fast, but ignores the learning problem</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ID3 may be an example of this (information gain at each node is the search algorithm)</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Variance, entropy may also be used to inform the search algorithm </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can search for independent features (as we don’t need the dependent features as they can be reconstructed)</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Slow for isolated features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Wrapping the learner feeds back performance of redacted set; this approach takes into account the model bias, however it’s much slower because it needs to feedback and evaluate each approach </w:t>
      </w:r>
    </w:p>
    <w:p w:rsidR="00000000" w:rsidDel="00000000" w:rsidP="00000000" w:rsidRDefault="00000000" w:rsidRPr="00000000" w14:paraId="0000007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Randomized Optimization algorithms are examples of algorithms that can be used here because they feedback performance through fitness functions</w:t>
      </w:r>
    </w:p>
    <w:p w:rsidR="00000000" w:rsidDel="00000000" w:rsidP="00000000" w:rsidRDefault="00000000" w:rsidRPr="00000000" w14:paraId="0000007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Forward search is an approach by which we start with a hypothesized best feature set and add features to determine whether performance improves</w:t>
      </w:r>
    </w:p>
    <w:p w:rsidR="00000000" w:rsidDel="00000000" w:rsidP="00000000" w:rsidRDefault="00000000" w:rsidRPr="00000000" w14:paraId="0000007B">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Backward search is an approach by which we try all subsets of features to determine the best one </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4159vzdok7s" w:id="11"/>
      <w:bookmarkEnd w:id="11"/>
      <w:r w:rsidDel="00000000" w:rsidR="00000000" w:rsidRPr="00000000">
        <w:rPr>
          <w:rtl w:val="0"/>
        </w:rPr>
        <w:br w:type="textWrapping"/>
        <w:t xml:space="preserve">Relevance</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Relevance is about information - specifically the impact on a bayes optimal classifier </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Xi is strongly relevant if removing it degrades the bayes optimal classifier </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Xi is weakly relevant if it is not strongly relevant, there exists  subset feature if S such that adding that Xi to S improves the bayes optimal classifier.  As an example, consider a dependent feature - removing the feature on which it’s dependent would allow the feature in question to improve a bayes optimal classifier</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Xi is irrelevant otherwise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2zk0mwlbswf" w:id="12"/>
      <w:bookmarkEnd w:id="12"/>
      <w:r w:rsidDel="00000000" w:rsidR="00000000" w:rsidRPr="00000000">
        <w:rPr>
          <w:rtl w:val="0"/>
        </w:rPr>
        <w:t xml:space="preserve">Usefulness</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Usefulness is about effect on error - specifically the impact on a predictor (model or learner)</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Even if a feature is not relevant, it can reduce the error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5hhflpctbi9" w:id="13"/>
      <w:bookmarkEnd w:id="13"/>
      <w:r w:rsidDel="00000000" w:rsidR="00000000" w:rsidRPr="00000000">
        <w:rPr>
          <w:rtl w:val="0"/>
        </w:rPr>
        <w:t xml:space="preserve">Entropy and Information Gain</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0ycfvdp4cf1" w:id="14"/>
      <w:bookmarkEnd w:id="14"/>
      <w:r w:rsidDel="00000000" w:rsidR="00000000" w:rsidRPr="00000000">
        <w:rPr>
          <w:rtl w:val="0"/>
        </w:rPr>
        <w:t xml:space="preserve">Entropy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Entropy is the measure of order in a given collection of examples.  Given a collection</w:t>
      </w:r>
      <m:oMath>
        <m:r>
          <w:rPr>
            <w:rFonts w:ascii="Calibri" w:cs="Calibri" w:eastAsia="Calibri" w:hAnsi="Calibri"/>
            <w:sz w:val="20"/>
            <w:szCs w:val="20"/>
          </w:rPr>
          <m:t xml:space="preserve">S</m:t>
        </m:r>
      </m:oMath>
      <w:r w:rsidDel="00000000" w:rsidR="00000000" w:rsidRPr="00000000">
        <w:rPr>
          <w:rFonts w:ascii="Calibri" w:cs="Calibri" w:eastAsia="Calibri" w:hAnsi="Calibri"/>
          <w:sz w:val="20"/>
          <w:szCs w:val="20"/>
          <w:rtl w:val="0"/>
        </w:rPr>
        <w:t xml:space="preserve">, the entropy of </w:t>
      </w:r>
      <m:oMath>
        <m:r>
          <w:rPr>
            <w:rFonts w:ascii="Calibri" w:cs="Calibri" w:eastAsia="Calibri" w:hAnsi="Calibri"/>
            <w:i w:val="1"/>
            <w:sz w:val="20"/>
            <w:szCs w:val="20"/>
          </w:rPr>
          <m:t xml:space="preserve">S</m:t>
        </m:r>
      </m:oMath>
      <w:r w:rsidDel="00000000" w:rsidR="00000000" w:rsidRPr="00000000">
        <w:rPr>
          <w:rFonts w:ascii="Calibri" w:cs="Calibri" w:eastAsia="Calibri" w:hAnsi="Calibri"/>
          <w:sz w:val="20"/>
          <w:szCs w:val="20"/>
          <w:rtl w:val="0"/>
        </w:rPr>
        <w:t xml:space="preserve"> can be given by: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m:oMath>
        <m:r>
          <w:rPr>
            <w:rFonts w:ascii="Calibri" w:cs="Calibri" w:eastAsia="Calibri" w:hAnsi="Calibri"/>
            <w:sz w:val="20"/>
            <w:szCs w:val="20"/>
          </w:rPr>
          <m:t xml:space="preserve">Entropy</m:t>
        </m:r>
        <m:d>
          <m:dPr>
            <m:begChr m:val="("/>
            <m:endChr m:val=")"/>
            <m:ctrlPr>
              <w:rPr>
                <w:rFonts w:ascii="Calibri" w:cs="Calibri" w:eastAsia="Calibri" w:hAnsi="Calibri"/>
                <w:sz w:val="20"/>
                <w:szCs w:val="20"/>
              </w:rPr>
            </m:ctrlPr>
          </m:dPr>
          <m:e>
            <m:r>
              <w:rPr>
                <w:rFonts w:ascii="Calibri" w:cs="Calibri" w:eastAsia="Calibri" w:hAnsi="Calibri"/>
                <w:sz w:val="20"/>
                <w:szCs w:val="20"/>
              </w:rPr>
              <m:t xml:space="preserve">S</m:t>
            </m:r>
          </m:e>
        </m:d>
        <m:r>
          <w:rPr>
            <w:rFonts w:ascii="Calibri" w:cs="Calibri" w:eastAsia="Calibri" w:hAnsi="Calibri"/>
            <w:sz w:val="20"/>
            <w:szCs w:val="20"/>
          </w:rPr>
          <m:t>≡</m:t>
        </m:r>
        <m:nary>
          <m:naryPr>
            <m:chr m:val="∑"/>
            <m:ctrlPr>
              <w:rPr>
                <w:rFonts w:ascii="Calibri" w:cs="Calibri" w:eastAsia="Calibri" w:hAnsi="Calibri"/>
                <w:sz w:val="20"/>
                <w:szCs w:val="20"/>
              </w:rPr>
            </m:ctrlPr>
          </m:naryPr>
          <m:sub>
            <m:r>
              <w:rPr>
                <w:rFonts w:ascii="Calibri" w:cs="Calibri" w:eastAsia="Calibri" w:hAnsi="Calibri"/>
                <w:sz w:val="20"/>
                <w:szCs w:val="20"/>
              </w:rPr>
              <m:t xml:space="preserve">i=1</m:t>
            </m:r>
          </m:sub>
          <m:sup>
            <m:r>
              <w:rPr>
                <w:rFonts w:ascii="Calibri" w:cs="Calibri" w:eastAsia="Calibri" w:hAnsi="Calibri"/>
                <w:sz w:val="20"/>
                <w:szCs w:val="20"/>
              </w:rPr>
              <m:t xml:space="preserve">c</m:t>
            </m:r>
          </m:sup>
        </m:nary>
        <m:sSub>
          <m:sSubPr>
            <m:ctrlPr>
              <w:rPr>
                <w:rFonts w:ascii="Calibri" w:cs="Calibri" w:eastAsia="Calibri" w:hAnsi="Calibri"/>
                <w:sz w:val="20"/>
                <w:szCs w:val="20"/>
              </w:rPr>
            </m:ctrlPr>
          </m:sSubPr>
          <m:e>
            <m:r>
              <w:rPr>
                <w:rFonts w:ascii="Calibri" w:cs="Calibri" w:eastAsia="Calibri" w:hAnsi="Calibri"/>
                <w:sz w:val="20"/>
                <w:szCs w:val="20"/>
              </w:rPr>
              <m:t xml:space="preserve">-p</m:t>
            </m:r>
          </m:e>
          <m:sub>
            <m:r>
              <w:rPr>
                <w:rFonts w:ascii="Calibri" w:cs="Calibri" w:eastAsia="Calibri" w:hAnsi="Calibri"/>
                <w:sz w:val="20"/>
                <w:szCs w:val="20"/>
              </w:rPr>
              <m:t xml:space="preserve">i</m:t>
            </m:r>
          </m:sub>
        </m:sSub>
        <m:sSub>
          <m:sSubPr>
            <m:ctrlPr>
              <w:rPr>
                <w:rFonts w:ascii="Calibri" w:cs="Calibri" w:eastAsia="Calibri" w:hAnsi="Calibri"/>
                <w:sz w:val="20"/>
                <w:szCs w:val="20"/>
              </w:rPr>
            </m:ctrlPr>
          </m:sSubPr>
          <m:e>
            <m:r>
              <w:rPr>
                <w:rFonts w:ascii="Calibri" w:cs="Calibri" w:eastAsia="Calibri" w:hAnsi="Calibri"/>
                <w:sz w:val="20"/>
                <w:szCs w:val="20"/>
              </w:rPr>
              <m:t xml:space="preserve">log</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p</m:t>
            </m:r>
          </m:e>
          <m:sub>
            <m:r>
              <w:rPr>
                <w:rFonts w:ascii="Calibri" w:cs="Calibri" w:eastAsia="Calibri" w:hAnsi="Calibri"/>
                <w:sz w:val="20"/>
                <w:szCs w:val="20"/>
              </w:rPr>
              <m:t xml:space="preserve">i</m:t>
            </m:r>
          </m:sub>
        </m:sSub>
      </m:oMath>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w:t>
      </w:r>
      <m:oMath>
        <m:r>
          <w:rPr>
            <w:rFonts w:ascii="Calibri" w:cs="Calibri" w:eastAsia="Calibri" w:hAnsi="Calibri"/>
            <w:i w:val="1"/>
            <w:sz w:val="20"/>
            <w:szCs w:val="20"/>
          </w:rPr>
          <m:t xml:space="preserve">C</m:t>
        </m:r>
      </m:oMath>
      <w:r w:rsidDel="00000000" w:rsidR="00000000" w:rsidRPr="00000000">
        <w:rPr>
          <w:rFonts w:ascii="Calibri" w:cs="Calibri" w:eastAsia="Calibri" w:hAnsi="Calibri"/>
          <w:sz w:val="20"/>
          <w:szCs w:val="20"/>
          <w:rtl w:val="0"/>
        </w:rPr>
        <w:t xml:space="preserve">is the number of different values represented in the distribution and </w:t>
      </w:r>
      <m:oMath>
        <m:r>
          <w:rPr>
            <w:rFonts w:ascii="Calibri" w:cs="Calibri" w:eastAsia="Calibri" w:hAnsi="Calibri"/>
            <w:i w:val="1"/>
            <w:sz w:val="20"/>
            <w:szCs w:val="20"/>
          </w:rPr>
          <m:t xml:space="preserve">p</m:t>
        </m:r>
      </m:oMath>
      <w:r w:rsidDel="00000000" w:rsidR="00000000" w:rsidRPr="00000000">
        <w:rPr>
          <w:rFonts w:ascii="Calibri" w:cs="Calibri" w:eastAsia="Calibri" w:hAnsi="Calibri"/>
          <w:sz w:val="20"/>
          <w:szCs w:val="20"/>
          <w:rtl w:val="0"/>
        </w:rPr>
        <w:t xml:space="preserve">represents the probability of that value in the distribution.  By using </w:t>
      </w:r>
      <m:oMath>
        <m:sSub>
          <m:sSubPr>
            <m:ctrlPr>
              <w:rPr>
                <w:rFonts w:ascii="Calibri" w:cs="Calibri" w:eastAsia="Calibri" w:hAnsi="Calibri"/>
                <w:sz w:val="20"/>
                <w:szCs w:val="20"/>
              </w:rPr>
            </m:ctrlPr>
          </m:sSubPr>
          <m:e>
            <m:r>
              <w:rPr>
                <w:rFonts w:ascii="Calibri" w:cs="Calibri" w:eastAsia="Calibri" w:hAnsi="Calibri"/>
                <w:sz w:val="20"/>
                <w:szCs w:val="20"/>
              </w:rPr>
              <m:t xml:space="preserve">log</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we can represent entropy as the number of bits required to describe the sample set</w:t>
      </w:r>
      <m:oMath>
        <m:r>
          <w:rPr>
            <w:rFonts w:ascii="Calibri" w:cs="Calibri" w:eastAsia="Calibri" w:hAnsi="Calibri"/>
            <w:sz w:val="20"/>
            <w:szCs w:val="20"/>
          </w:rPr>
          <m:t xml:space="preserve">S</m:t>
        </m:r>
      </m:oMath>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5o41rkqsub" w:id="15"/>
      <w:bookmarkEnd w:id="15"/>
      <w:r w:rsidDel="00000000" w:rsidR="00000000" w:rsidRPr="00000000">
        <w:rPr>
          <w:rtl w:val="0"/>
        </w:rPr>
        <w:t xml:space="preserve">Information Gain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 gain is defined as the reduction in entropy caused by partitioning a sample set.  More precisely, the information gain after partitioning a collection of samples, </w:t>
      </w:r>
      <m:oMath>
        <m:r>
          <w:rPr>
            <w:rFonts w:ascii="Calibri" w:cs="Calibri" w:eastAsia="Calibri" w:hAnsi="Calibri"/>
            <w:i w:val="1"/>
            <w:sz w:val="20"/>
            <w:szCs w:val="20"/>
          </w:rPr>
          <m:t xml:space="preserve">S</m:t>
        </m:r>
      </m:oMath>
      <w:r w:rsidDel="00000000" w:rsidR="00000000" w:rsidRPr="00000000">
        <w:rPr>
          <w:rFonts w:ascii="Calibri" w:cs="Calibri" w:eastAsia="Calibri" w:hAnsi="Calibri"/>
          <w:sz w:val="20"/>
          <w:szCs w:val="20"/>
          <w:rtl w:val="0"/>
        </w:rPr>
        <w:t xml:space="preserve">, for all possible </w:t>
      </w:r>
      <m:oMath>
        <m:r>
          <m:t>ν</m:t>
        </m:r>
      </m:oMath>
      <w:r w:rsidDel="00000000" w:rsidR="00000000" w:rsidRPr="00000000">
        <w:rPr>
          <w:rFonts w:ascii="Calibri" w:cs="Calibri" w:eastAsia="Calibri" w:hAnsi="Calibri"/>
          <w:sz w:val="20"/>
          <w:szCs w:val="20"/>
          <w:rtl w:val="0"/>
        </w:rPr>
        <w:t xml:space="preserve">values for attribute </w:t>
      </w:r>
      <m:oMath>
        <m:r>
          <w:rPr>
            <w:rFonts w:ascii="Calibri" w:cs="Calibri" w:eastAsia="Calibri" w:hAnsi="Calibri"/>
            <w:i w:val="1"/>
            <w:sz w:val="20"/>
            <w:szCs w:val="20"/>
          </w:rPr>
          <m:t xml:space="preserve">A</m:t>
        </m:r>
      </m:oMath>
      <w:r w:rsidDel="00000000" w:rsidR="00000000" w:rsidRPr="00000000">
        <w:rPr>
          <w:rFonts w:ascii="Calibri" w:cs="Calibri" w:eastAsia="Calibri" w:hAnsi="Calibri"/>
          <w:sz w:val="20"/>
          <w:szCs w:val="20"/>
          <w:rtl w:val="0"/>
        </w:rPr>
        <w:t xml:space="preserve"> is the entropy of the original subset less the sum of the entropies of the partitioned subset, weighted as a fraction of the partitioned subset over the original subset: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m:oMath>
        <m:r>
          <w:rPr>
            <w:rFonts w:ascii="Calibri" w:cs="Calibri" w:eastAsia="Calibri" w:hAnsi="Calibri"/>
            <w:sz w:val="20"/>
            <w:szCs w:val="20"/>
          </w:rPr>
          <m:t xml:space="preserve">Gain(S,A)</m:t>
        </m:r>
        <m:r>
          <w:rPr>
            <w:rFonts w:ascii="Calibri" w:cs="Calibri" w:eastAsia="Calibri" w:hAnsi="Calibri"/>
            <w:sz w:val="20"/>
            <w:szCs w:val="20"/>
          </w:rPr>
          <m:t>≡</m:t>
        </m:r>
        <m:r>
          <w:rPr>
            <w:rFonts w:ascii="Calibri" w:cs="Calibri" w:eastAsia="Calibri" w:hAnsi="Calibri"/>
            <w:sz w:val="20"/>
            <w:szCs w:val="20"/>
          </w:rPr>
          <m:t xml:space="preserve">Entropy</m:t>
        </m:r>
        <m:d>
          <m:dPr>
            <m:begChr m:val="("/>
            <m:endChr m:val=")"/>
            <m:ctrlPr>
              <w:rPr>
                <w:rFonts w:ascii="Calibri" w:cs="Calibri" w:eastAsia="Calibri" w:hAnsi="Calibri"/>
                <w:sz w:val="20"/>
                <w:szCs w:val="20"/>
              </w:rPr>
            </m:ctrlPr>
          </m:dPr>
          <m:e>
            <m:r>
              <w:rPr>
                <w:rFonts w:ascii="Calibri" w:cs="Calibri" w:eastAsia="Calibri" w:hAnsi="Calibri"/>
                <w:sz w:val="20"/>
                <w:szCs w:val="20"/>
              </w:rPr>
              <m:t xml:space="preserve">S</m:t>
            </m:r>
          </m:e>
        </m:d>
        <m:r>
          <w:rPr>
            <w:rFonts w:ascii="Calibri" w:cs="Calibri" w:eastAsia="Calibri" w:hAnsi="Calibri"/>
            <w:sz w:val="20"/>
            <w:szCs w:val="20"/>
          </w:rPr>
          <m:t xml:space="preserve">-</m:t>
        </m:r>
        <m:nary>
          <m:naryPr>
            <m:chr m:val="∑"/>
            <m:ctrlPr>
              <w:rPr>
                <w:rFonts w:ascii="Calibri" w:cs="Calibri" w:eastAsia="Calibri" w:hAnsi="Calibri"/>
                <w:sz w:val="20"/>
                <w:szCs w:val="20"/>
              </w:rPr>
            </m:ctrlPr>
          </m:naryPr>
          <m:sub>
            <m:r>
              <w:rPr>
                <w:rFonts w:ascii="Calibri" w:cs="Calibri" w:eastAsia="Calibri" w:hAnsi="Calibri"/>
                <w:sz w:val="20"/>
                <w:szCs w:val="20"/>
              </w:rPr>
              <m:t>ν</m:t>
            </m:r>
            <m:r>
              <w:rPr>
                <w:rFonts w:ascii="Calibri" w:cs="Calibri" w:eastAsia="Calibri" w:hAnsi="Calibri"/>
                <w:sz w:val="20"/>
                <w:szCs w:val="20"/>
              </w:rPr>
              <m:t>∈</m:t>
            </m:r>
            <m:r>
              <w:rPr>
                <w:rFonts w:ascii="Calibri" w:cs="Calibri" w:eastAsia="Calibri" w:hAnsi="Calibri"/>
                <w:sz w:val="20"/>
                <w:szCs w:val="20"/>
              </w:rPr>
              <m:t xml:space="preserve">Values(A)</m:t>
            </m:r>
          </m:sub>
          <m:sup/>
        </m:nary>
        <m:f>
          <m:fPr>
            <m:ctrlPr>
              <w:rPr>
                <w:rFonts w:ascii="Calibri" w:cs="Calibri" w:eastAsia="Calibri" w:hAnsi="Calibri"/>
                <w:sz w:val="20"/>
                <w:szCs w:val="20"/>
              </w:rPr>
            </m:ctrlPr>
          </m:fPr>
          <m:num>
            <m:d>
              <m:dPr>
                <m:begChr m:val="|"/>
                <m:endChr m:val="|"/>
                <m:ctrlPr>
                  <w:rPr>
                    <w:rFonts w:ascii="Calibri" w:cs="Calibri" w:eastAsia="Calibri" w:hAnsi="Calibri"/>
                    <w:sz w:val="20"/>
                    <w:szCs w:val="20"/>
                  </w:rPr>
                </m:ctrlPr>
              </m:dPr>
              <m:e>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ν</m:t>
                    </m:r>
                  </m:sub>
                </m:sSub>
              </m:e>
            </m:d>
          </m:num>
          <m:den>
            <m:d>
              <m:dPr>
                <m:begChr m:val="|"/>
                <m:endChr m:val="|"/>
                <m:ctrlPr>
                  <w:rPr>
                    <w:rFonts w:ascii="Calibri" w:cs="Calibri" w:eastAsia="Calibri" w:hAnsi="Calibri"/>
                    <w:sz w:val="20"/>
                    <w:szCs w:val="20"/>
                  </w:rPr>
                </m:ctrlPr>
              </m:dPr>
              <m:e>
                <m:r>
                  <w:rPr>
                    <w:rFonts w:ascii="Calibri" w:cs="Calibri" w:eastAsia="Calibri" w:hAnsi="Calibri"/>
                    <w:sz w:val="20"/>
                    <w:szCs w:val="20"/>
                  </w:rPr>
                  <m:t xml:space="preserve">S</m:t>
                </m:r>
              </m:e>
            </m:d>
          </m:den>
        </m:f>
        <m:r>
          <w:rPr>
            <w:rFonts w:ascii="Calibri" w:cs="Calibri" w:eastAsia="Calibri" w:hAnsi="Calibri"/>
            <w:sz w:val="20"/>
            <w:szCs w:val="20"/>
          </w:rPr>
          <m:t xml:space="preserve">Entropy</m:t>
        </m:r>
        <m:d>
          <m:dPr>
            <m:begChr m:val="("/>
            <m:endChr m:val=")"/>
            <m:ctrlPr>
              <w:rPr>
                <w:rFonts w:ascii="Calibri" w:cs="Calibri" w:eastAsia="Calibri" w:hAnsi="Calibri"/>
                <w:sz w:val="20"/>
                <w:szCs w:val="20"/>
              </w:rPr>
            </m:ctrlPr>
          </m:dPr>
          <m:e>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ν</m:t>
                </m:r>
              </m:sub>
            </m:sSub>
          </m:e>
        </m:d>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cwpukhcpdg" w:id="16"/>
      <w:bookmarkEnd w:id="16"/>
      <w:r w:rsidDel="00000000" w:rsidR="00000000" w:rsidRPr="00000000">
        <w:rPr>
          <w:rtl w:val="0"/>
        </w:rPr>
        <w:t xml:space="preserve">Perceptrons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perceptron takes a vector of real-valued inputs, calculates a linear combination of these inputs based on assigned weights and outputs a 1 if the results exceeds a defined threshold, </w:t>
      </w:r>
      <m:oMath>
        <m:r>
          <m:t>θ</m:t>
        </m:r>
      </m:oMath>
      <w:r w:rsidDel="00000000" w:rsidR="00000000" w:rsidRPr="00000000">
        <w:rPr>
          <w:rFonts w:ascii="Calibri" w:cs="Calibri" w:eastAsia="Calibri" w:hAnsi="Calibri"/>
          <w:sz w:val="20"/>
          <w:szCs w:val="20"/>
          <w:rtl w:val="0"/>
        </w:rPr>
        <w:t xml:space="preserve">, or a 0 otherwise.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260" w:firstLine="0"/>
        <w:contextualSpacing w:val="0"/>
        <w:rPr>
          <w:rFonts w:ascii="Calibri" w:cs="Calibri" w:eastAsia="Calibri" w:hAnsi="Calibri"/>
          <w:sz w:val="20"/>
          <w:szCs w:val="20"/>
        </w:rPr>
      </w:pPr>
      <m:oMath>
        <m:r>
          <w:rPr>
            <w:rFonts w:ascii="Calibri" w:cs="Calibri" w:eastAsia="Calibri" w:hAnsi="Calibri"/>
            <w:sz w:val="20"/>
            <w:szCs w:val="20"/>
          </w:rPr>
          <m:t xml:space="preserve">o(</m:t>
        </m:r>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1</m:t>
            </m:r>
          </m:sub>
        </m:sSub>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n</m:t>
            </m:r>
          </m:sub>
        </m:sSub>
        <m:r>
          <w:rPr>
            <w:rFonts w:ascii="Calibri" w:cs="Calibri" w:eastAsia="Calibri" w:hAnsi="Calibri"/>
            <w:sz w:val="20"/>
            <w:szCs w:val="20"/>
          </w:rPr>
          <m:t xml:space="preserve">) = 1, if </m:t>
        </m:r>
        <m:sSub>
          <m:sSubPr>
            <m:ctrlPr>
              <w:rPr>
                <w:rFonts w:ascii="Calibri" w:cs="Calibri" w:eastAsia="Calibri" w:hAnsi="Calibri"/>
                <w:sz w:val="20"/>
                <w:szCs w:val="20"/>
              </w:rPr>
            </m:ctrlPr>
          </m:sSubPr>
          <m:e>
            <m:r>
              <w:rPr>
                <w:rFonts w:ascii="Calibri" w:cs="Calibri" w:eastAsia="Calibri" w:hAnsi="Calibri"/>
                <w:sz w:val="20"/>
                <w:szCs w:val="20"/>
              </w:rPr>
              <m:t xml:space="preserve">w</m:t>
            </m:r>
          </m:e>
          <m:sub>
            <m:r>
              <w:rPr>
                <w:rFonts w:ascii="Calibri" w:cs="Calibri" w:eastAsia="Calibri" w:hAnsi="Calibri"/>
                <w:sz w:val="20"/>
                <w:szCs w:val="20"/>
              </w:rPr>
              <m:t xml:space="preserve">0</m:t>
            </m:r>
          </m:sub>
        </m:sSub>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w</m:t>
            </m:r>
          </m:e>
          <m:sub>
            <m:r>
              <w:rPr>
                <w:rFonts w:ascii="Calibri" w:cs="Calibri" w:eastAsia="Calibri" w:hAnsi="Calibri"/>
                <w:sz w:val="20"/>
                <w:szCs w:val="20"/>
              </w:rPr>
              <m:t xml:space="preserve">1</m:t>
            </m:r>
          </m:sub>
        </m:sSub>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1</m:t>
            </m:r>
          </m:sub>
        </m:sSub>
        <m:r>
          <w:rPr>
            <w:rFonts w:ascii="Calibri" w:cs="Calibri" w:eastAsia="Calibri" w:hAnsi="Calibri"/>
            <w:sz w:val="20"/>
            <w:szCs w:val="20"/>
          </w:rPr>
          <m:t xml:space="preserve"> + </m:t>
        </m:r>
        <m:sSub>
          <m:sSubPr>
            <m:ctrlPr>
              <w:rPr>
                <w:rFonts w:ascii="Calibri" w:cs="Calibri" w:eastAsia="Calibri" w:hAnsi="Calibri"/>
                <w:sz w:val="20"/>
                <w:szCs w:val="20"/>
              </w:rPr>
            </m:ctrlPr>
          </m:sSubPr>
          <m:e>
            <m:r>
              <w:rPr>
                <w:rFonts w:ascii="Calibri" w:cs="Calibri" w:eastAsia="Calibri" w:hAnsi="Calibri"/>
                <w:sz w:val="20"/>
                <w:szCs w:val="20"/>
              </w:rPr>
              <m:t xml:space="preserve">... + w</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x</m:t>
            </m:r>
          </m:e>
          <m:sub>
            <m:r>
              <w:rPr>
                <w:rFonts w:ascii="Calibri" w:cs="Calibri" w:eastAsia="Calibri" w:hAnsi="Calibri"/>
                <w:sz w:val="20"/>
                <w:szCs w:val="20"/>
              </w:rPr>
              <m:t xml:space="preserve">n</m:t>
            </m:r>
          </m:sub>
        </m:sSub>
        <m:r>
          <w:rPr>
            <w:rFonts w:ascii="Calibri" w:cs="Calibri" w:eastAsia="Calibri" w:hAnsi="Calibri"/>
            <w:sz w:val="20"/>
            <w:szCs w:val="20"/>
          </w:rPr>
          <m:t xml:space="preserve"> &gt; </m:t>
        </m:r>
        <m:r>
          <w:rPr>
            <w:rFonts w:ascii="Calibri" w:cs="Calibri" w:eastAsia="Calibri" w:hAnsi="Calibri"/>
            <w:sz w:val="20"/>
            <w:szCs w:val="20"/>
          </w:rPr>
          <m:t>θ</m:t>
        </m:r>
        <m:r>
          <w:rPr>
            <w:rFonts w:ascii="Calibri" w:cs="Calibri" w:eastAsia="Calibri" w:hAnsi="Calibri"/>
            <w:sz w:val="20"/>
            <w:szCs w:val="20"/>
          </w:rPr>
          <m:t xml:space="preserve">, 0, otherwise</m:t>
        </m:r>
      </m:oMath>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1260" w:firstLine="0"/>
        <w:contextualSpacing w:val="0"/>
        <w:rPr>
          <w:rFonts w:ascii="Calibri" w:cs="Calibri" w:eastAsia="Calibri" w:hAnsi="Calibri"/>
          <w:sz w:val="20"/>
          <w:szCs w:val="20"/>
        </w:rPr>
      </w:pPr>
      <m:oMath>
        <m:r>
          <w:rPr>
            <w:rFonts w:ascii="Calibri" w:cs="Calibri" w:eastAsia="Calibri" w:hAnsi="Calibri"/>
            <w:sz w:val="20"/>
            <w:szCs w:val="20"/>
          </w:rPr>
          <m:t xml:space="preserve">o(</m:t>
        </m:r>
        <m:sSup>
          <m:sSupPr>
            <m:ctrlPr>
              <w:rPr>
                <w:rFonts w:ascii="Calibri" w:cs="Calibri" w:eastAsia="Calibri" w:hAnsi="Calibri"/>
                <w:sz w:val="20"/>
                <w:szCs w:val="20"/>
              </w:rPr>
            </m:ctrlPr>
          </m:sSupPr>
          <m:e>
            <m:r>
              <w:rPr>
                <w:rFonts w:ascii="Calibri" w:cs="Calibri" w:eastAsia="Calibri" w:hAnsi="Calibri"/>
                <w:sz w:val="20"/>
                <w:szCs w:val="20"/>
              </w:rPr>
              <m:t xml:space="preserve">x</m:t>
            </m:r>
          </m:e>
          <m:sup>
            <m:r>
              <w:rPr>
                <w:rFonts w:ascii="Calibri" w:cs="Calibri" w:eastAsia="Calibri" w:hAnsi="Calibri"/>
                <w:sz w:val="20"/>
                <w:szCs w:val="20"/>
              </w:rPr>
              <m:t>→</m:t>
            </m:r>
          </m:sup>
        </m:sSup>
        <m:r>
          <w:rPr>
            <w:rFonts w:ascii="Calibri" w:cs="Calibri" w:eastAsia="Calibri" w:hAnsi="Calibri"/>
            <w:sz w:val="20"/>
            <w:szCs w:val="20"/>
          </w:rPr>
          <m:t xml:space="preserve">)=sgn(</m:t>
        </m:r>
        <m:sSup>
          <m:sSupPr>
            <m:ctrlPr>
              <w:rPr>
                <w:rFonts w:ascii="Calibri" w:cs="Calibri" w:eastAsia="Calibri" w:hAnsi="Calibri"/>
                <w:sz w:val="20"/>
                <w:szCs w:val="20"/>
              </w:rPr>
            </m:ctrlPr>
          </m:sSupPr>
          <m:e>
            <m:r>
              <w:rPr>
                <w:rFonts w:ascii="Calibri" w:cs="Calibri" w:eastAsia="Calibri" w:hAnsi="Calibri"/>
                <w:sz w:val="20"/>
                <w:szCs w:val="20"/>
              </w:rPr>
              <m:t xml:space="preserve">w</m:t>
            </m:r>
          </m:e>
          <m:sup>
            <m:r>
              <w:rPr>
                <w:rFonts w:ascii="Calibri" w:cs="Calibri" w:eastAsia="Calibri" w:hAnsi="Calibri"/>
                <w:sz w:val="20"/>
                <w:szCs w:val="20"/>
              </w:rPr>
              <m:t>→</m:t>
            </m:r>
          </m:sup>
        </m:sSup>
        <m:r>
          <w:rPr>
            <w:rFonts w:ascii="Calibri" w:cs="Calibri" w:eastAsia="Calibri" w:hAnsi="Calibri"/>
            <w:sz w:val="20"/>
            <w:szCs w:val="20"/>
          </w:rPr>
          <m:t>∙</m:t>
        </m:r>
        <m:sSup>
          <m:sSupPr>
            <m:ctrlPr>
              <w:rPr>
                <w:rFonts w:ascii="Calibri" w:cs="Calibri" w:eastAsia="Calibri" w:hAnsi="Calibri"/>
                <w:sz w:val="20"/>
                <w:szCs w:val="20"/>
              </w:rPr>
            </m:ctrlPr>
          </m:sSupPr>
          <m:e>
            <m:r>
              <w:rPr>
                <w:rFonts w:ascii="Calibri" w:cs="Calibri" w:eastAsia="Calibri" w:hAnsi="Calibri"/>
                <w:sz w:val="20"/>
                <w:szCs w:val="20"/>
              </w:rPr>
              <m:t xml:space="preserve">x</m:t>
            </m:r>
          </m:e>
          <m:sup>
            <m:r>
              <w:rPr>
                <w:rFonts w:ascii="Calibri" w:cs="Calibri" w:eastAsia="Calibri" w:hAnsi="Calibri"/>
                <w:sz w:val="20"/>
                <w:szCs w:val="20"/>
              </w:rPr>
              <m:t>→</m:t>
            </m:r>
          </m:sup>
        </m:sSup>
        <m:r>
          <w:rPr>
            <w:rFonts w:ascii="Calibri" w:cs="Calibri" w:eastAsia="Calibri" w:hAnsi="Calibri"/>
            <w:sz w:val="20"/>
            <w:szCs w:val="20"/>
          </w:rPr>
          <m:t xml:space="preserve">)</m:t>
        </m:r>
      </m:oMath>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wweo1hlvwdr" w:id="17"/>
      <w:bookmarkEnd w:id="17"/>
      <w:r w:rsidDel="00000000" w:rsidR="00000000" w:rsidRPr="00000000">
        <w:rPr>
          <w:rtl w:val="0"/>
        </w:rPr>
        <w:t xml:space="preserve">Bayes Theorem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Typically we want to know if some hypothesis </w:t>
      </w:r>
      <m:oMath>
        <m:r>
          <w:rPr>
            <w:rFonts w:ascii="Calibri" w:cs="Calibri" w:eastAsia="Calibri" w:hAnsi="Calibri"/>
            <w:sz w:val="20"/>
            <w:szCs w:val="20"/>
          </w:rPr>
          <m:t xml:space="preserve">h</m:t>
        </m:r>
      </m:oMath>
      <w:r w:rsidDel="00000000" w:rsidR="00000000" w:rsidRPr="00000000">
        <w:rPr>
          <w:rFonts w:ascii="Calibri" w:cs="Calibri" w:eastAsia="Calibri" w:hAnsi="Calibri"/>
          <w:sz w:val="20"/>
          <w:szCs w:val="20"/>
          <w:rtl w:val="0"/>
        </w:rPr>
        <w:t xml:space="preserve"> of class </w:t>
      </w:r>
      <m:oMath>
        <m:r>
          <w:rPr>
            <w:rFonts w:ascii="Calibri" w:cs="Calibri" w:eastAsia="Calibri" w:hAnsi="Calibri"/>
            <w:sz w:val="20"/>
            <w:szCs w:val="20"/>
          </w:rPr>
          <m:t xml:space="preserve">H</m:t>
        </m:r>
      </m:oMath>
      <w:r w:rsidDel="00000000" w:rsidR="00000000" w:rsidRPr="00000000">
        <w:rPr>
          <w:rFonts w:ascii="Calibri" w:cs="Calibri" w:eastAsia="Calibri" w:hAnsi="Calibri"/>
          <w:sz w:val="20"/>
          <w:szCs w:val="20"/>
          <w:rtl w:val="0"/>
        </w:rPr>
        <w:t xml:space="preserve">is true given an observed data set </w:t>
      </w:r>
      <m:oMath>
        <m:r>
          <w:rPr>
            <w:rFonts w:ascii="Calibri" w:cs="Calibri" w:eastAsia="Calibri" w:hAnsi="Calibri"/>
            <w:sz w:val="20"/>
            <w:szCs w:val="20"/>
          </w:rPr>
          <m:t xml:space="preserve">D</m:t>
        </m:r>
      </m:oMath>
      <w:r w:rsidDel="00000000" w:rsidR="00000000" w:rsidRPr="00000000">
        <w:rPr>
          <w:rFonts w:ascii="Calibri" w:cs="Calibri" w:eastAsia="Calibri" w:hAnsi="Calibri"/>
          <w:sz w:val="20"/>
          <w:szCs w:val="20"/>
          <w:rtl w:val="0"/>
        </w:rPr>
        <w:t xml:space="preserve">.  If we recall the chain rule, we can represent this probability, which is typically difficult to estimate, with probabilities that are easier to derive: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m:oMath>
        <m:r>
          <w:rPr>
            <w:rFonts w:ascii="Calibri" w:cs="Calibri" w:eastAsia="Calibri" w:hAnsi="Calibri"/>
            <w:sz w:val="20"/>
            <w:szCs w:val="20"/>
          </w:rPr>
          <m:t xml:space="preserve">p(h|D)=</m:t>
        </m:r>
        <m:f>
          <m:fPr>
            <m:ctrlPr>
              <w:rPr>
                <w:rFonts w:ascii="Calibri" w:cs="Calibri" w:eastAsia="Calibri" w:hAnsi="Calibri"/>
                <w:sz w:val="20"/>
                <w:szCs w:val="20"/>
              </w:rPr>
            </m:ctrlPr>
          </m:fPr>
          <m:num>
            <m:r>
              <w:rPr>
                <w:rFonts w:ascii="Calibri" w:cs="Calibri" w:eastAsia="Calibri" w:hAnsi="Calibri"/>
                <w:sz w:val="20"/>
                <w:szCs w:val="20"/>
              </w:rPr>
              <m:t xml:space="preserve">p(D|h)p(h)</m:t>
            </m:r>
          </m:num>
          <m:den>
            <m:r>
              <w:rPr>
                <w:rFonts w:ascii="Calibri" w:cs="Calibri" w:eastAsia="Calibri" w:hAnsi="Calibri"/>
                <w:sz w:val="20"/>
                <w:szCs w:val="20"/>
              </w:rPr>
              <m:t xml:space="preserve">p(D)</m:t>
            </m:r>
          </m:den>
        </m:f>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m:oMath>
        <m:r>
          <w:rPr>
            <w:rFonts w:ascii="Calibri" w:cs="Calibri" w:eastAsia="Calibri" w:hAnsi="Calibri"/>
            <w:sz w:val="20"/>
            <w:szCs w:val="20"/>
          </w:rPr>
          <m:t xml:space="preserve">p(h)</m:t>
        </m:r>
      </m:oMath>
      <w:r w:rsidDel="00000000" w:rsidR="00000000" w:rsidRPr="00000000">
        <w:rPr>
          <w:rFonts w:ascii="Calibri" w:cs="Calibri" w:eastAsia="Calibri" w:hAnsi="Calibri"/>
          <w:sz w:val="20"/>
          <w:szCs w:val="20"/>
          <w:rtl w:val="0"/>
        </w:rPr>
        <w:t xml:space="preserve">is the prior probability, or the probability that some hypothesis holds before observing any data. </w:t>
      </w:r>
      <m:oMath>
        <m:r>
          <w:rPr>
            <w:rFonts w:ascii="Calibri" w:cs="Calibri" w:eastAsia="Calibri" w:hAnsi="Calibri"/>
            <w:sz w:val="20"/>
            <w:szCs w:val="20"/>
          </w:rPr>
          <m:t xml:space="preserve">p(D)</m:t>
        </m:r>
      </m:oMath>
      <w:r w:rsidDel="00000000" w:rsidR="00000000" w:rsidRPr="00000000">
        <w:rPr>
          <w:rFonts w:ascii="Calibri" w:cs="Calibri" w:eastAsia="Calibri" w:hAnsi="Calibri"/>
          <w:sz w:val="20"/>
          <w:szCs w:val="20"/>
          <w:rtl w:val="0"/>
        </w:rPr>
        <w:t xml:space="preserve">is the probability of observing the data, and p(D|h) is the probability of observing that data given that hypothesis </w:t>
      </w:r>
      <m:oMath>
        <m:r>
          <w:rPr>
            <w:rFonts w:ascii="Calibri" w:cs="Calibri" w:eastAsia="Calibri" w:hAnsi="Calibri"/>
            <w:sz w:val="20"/>
            <w:szCs w:val="20"/>
          </w:rPr>
          <m:t xml:space="preserve">h</m:t>
        </m:r>
      </m:oMath>
      <w:r w:rsidDel="00000000" w:rsidR="00000000" w:rsidRPr="00000000">
        <w:rPr>
          <w:rFonts w:ascii="Calibri" w:cs="Calibri" w:eastAsia="Calibri" w:hAnsi="Calibri"/>
          <w:sz w:val="20"/>
          <w:szCs w:val="20"/>
          <w:rtl w:val="0"/>
        </w:rPr>
        <w:t xml:space="preserve"> holds</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bzhcnm0s6vf" w:id="18"/>
      <w:bookmarkEnd w:id="18"/>
      <w:r w:rsidDel="00000000" w:rsidR="00000000" w:rsidRPr="00000000">
        <w:rPr>
          <w:rtl w:val="0"/>
        </w:rPr>
        <w:t xml:space="preserve">Optimal Bayes Classifier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we know the probability of a hypothesis given the data, we can derive the probability of a certain classification value </w:t>
      </w:r>
      <m:oMath>
        <m:sSub>
          <m:sSubPr>
            <m:ctrlPr>
              <w:rPr>
                <w:rFonts w:ascii="Calibri" w:cs="Calibri" w:eastAsia="Calibri" w:hAnsi="Calibri"/>
                <w:sz w:val="20"/>
                <w:szCs w:val="20"/>
              </w:rPr>
            </m:ctrlPr>
          </m:sSubPr>
          <m:e>
            <m:r>
              <w:rPr>
                <w:rFonts w:ascii="Calibri" w:cs="Calibri" w:eastAsia="Calibri" w:hAnsi="Calibri"/>
                <w:sz w:val="20"/>
                <w:szCs w:val="20"/>
              </w:rPr>
              <m:t xml:space="preserve">v</m:t>
            </m:r>
          </m:e>
          <m:sub>
            <m:r>
              <w:rPr>
                <w:rFonts w:ascii="Calibri" w:cs="Calibri" w:eastAsia="Calibri" w:hAnsi="Calibri"/>
                <w:sz w:val="20"/>
                <w:szCs w:val="20"/>
              </w:rPr>
              <m:t xml:space="preserve">j</m:t>
            </m:r>
          </m:sub>
        </m:sSub>
      </m:oMath>
      <w:r w:rsidDel="00000000" w:rsidR="00000000" w:rsidRPr="00000000">
        <w:rPr>
          <w:rFonts w:ascii="Calibri" w:cs="Calibri" w:eastAsia="Calibri" w:hAnsi="Calibri"/>
          <w:sz w:val="20"/>
          <w:szCs w:val="20"/>
          <w:rtl w:val="0"/>
        </w:rPr>
        <w:t xml:space="preserve">belonging to value space </w:t>
      </w:r>
      <m:oMath>
        <m:r>
          <w:rPr>
            <w:rFonts w:ascii="Calibri" w:cs="Calibri" w:eastAsia="Calibri" w:hAnsi="Calibri"/>
            <w:sz w:val="20"/>
            <w:szCs w:val="20"/>
          </w:rPr>
          <m:t xml:space="preserve">V</m:t>
        </m:r>
      </m:oMath>
      <w:r w:rsidDel="00000000" w:rsidR="00000000" w:rsidRPr="00000000">
        <w:rPr>
          <w:rFonts w:ascii="Calibri" w:cs="Calibri" w:eastAsia="Calibri" w:hAnsi="Calibri"/>
          <w:sz w:val="20"/>
          <w:szCs w:val="20"/>
          <w:rtl w:val="0"/>
        </w:rPr>
        <w:t xml:space="preserve">over data set </w:t>
      </w:r>
      <m:oMath>
        <m:r>
          <w:rPr>
            <w:rFonts w:ascii="Calibri" w:cs="Calibri" w:eastAsia="Calibri" w:hAnsi="Calibri"/>
            <w:sz w:val="20"/>
            <w:szCs w:val="20"/>
          </w:rPr>
          <m:t xml:space="preserve">D</m:t>
        </m:r>
      </m:oMath>
      <w:r w:rsidDel="00000000" w:rsidR="00000000" w:rsidRPr="00000000">
        <w:rPr>
          <w:rFonts w:ascii="Calibri" w:cs="Calibri" w:eastAsia="Calibri" w:hAnsi="Calibri"/>
          <w:sz w:val="20"/>
          <w:szCs w:val="20"/>
          <w:rtl w:val="0"/>
        </w:rPr>
        <w:t xml:space="preserve"> as: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m:oMath>
        <m:r>
          <w:rPr>
            <w:rFonts w:ascii="Calibri" w:cs="Calibri" w:eastAsia="Calibri" w:hAnsi="Calibri"/>
            <w:sz w:val="20"/>
            <w:szCs w:val="20"/>
          </w:rPr>
          <m:t xml:space="preserve">p(</m:t>
        </m:r>
        <m:sSub>
          <m:sSubPr>
            <m:ctrlPr>
              <w:rPr>
                <w:rFonts w:ascii="Calibri" w:cs="Calibri" w:eastAsia="Calibri" w:hAnsi="Calibri"/>
                <w:sz w:val="20"/>
                <w:szCs w:val="20"/>
              </w:rPr>
            </m:ctrlPr>
          </m:sSubPr>
          <m:e>
            <m:r>
              <w:rPr>
                <w:rFonts w:ascii="Calibri" w:cs="Calibri" w:eastAsia="Calibri" w:hAnsi="Calibri"/>
                <w:sz w:val="20"/>
                <w:szCs w:val="20"/>
              </w:rPr>
              <m:t xml:space="preserve">v</m:t>
            </m:r>
          </m:e>
          <m:sub>
            <m:r>
              <w:rPr>
                <w:rFonts w:ascii="Calibri" w:cs="Calibri" w:eastAsia="Calibri" w:hAnsi="Calibri"/>
                <w:sz w:val="20"/>
                <w:szCs w:val="20"/>
              </w:rPr>
              <m:t xml:space="preserve">j</m:t>
            </m:r>
          </m:sub>
        </m:sSub>
        <m:r>
          <w:rPr>
            <w:rFonts w:ascii="Calibri" w:cs="Calibri" w:eastAsia="Calibri" w:hAnsi="Calibri"/>
            <w:sz w:val="20"/>
            <w:szCs w:val="20"/>
          </w:rPr>
          <m:t xml:space="preserve">|D)=</m:t>
        </m:r>
        <m:nary>
          <m:naryPr>
            <m:chr m:val="∑"/>
            <m:ctrlPr>
              <w:rPr>
                <w:rFonts w:ascii="Calibri" w:cs="Calibri" w:eastAsia="Calibri" w:hAnsi="Calibri"/>
                <w:sz w:val="20"/>
                <w:szCs w:val="20"/>
              </w:rPr>
            </m:ctrlPr>
          </m:naryPr>
          <m: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i</m:t>
                </m:r>
              </m:sub>
            </m:sSub>
            <m:r>
              <w:rPr>
                <w:rFonts w:ascii="Calibri" w:cs="Calibri" w:eastAsia="Calibri" w:hAnsi="Calibri"/>
                <w:sz w:val="20"/>
                <w:szCs w:val="20"/>
              </w:rPr>
              <m:t>∈</m:t>
            </m:r>
            <m:r>
              <w:rPr>
                <w:rFonts w:ascii="Calibri" w:cs="Calibri" w:eastAsia="Calibri" w:hAnsi="Calibri"/>
                <w:sz w:val="20"/>
                <w:szCs w:val="20"/>
              </w:rPr>
              <m:t xml:space="preserve">H</m:t>
            </m:r>
          </m:sub>
          <m:sup/>
        </m:nary>
        <m:r>
          <w:rPr>
            <w:rFonts w:ascii="Calibri" w:cs="Calibri" w:eastAsia="Calibri" w:hAnsi="Calibri"/>
            <w:sz w:val="20"/>
            <w:szCs w:val="20"/>
          </w:rPr>
          <m:t xml:space="preserve">p(</m:t>
        </m:r>
        <m:sSub>
          <m:sSubPr>
            <m:ctrlPr>
              <w:rPr>
                <w:rFonts w:ascii="Calibri" w:cs="Calibri" w:eastAsia="Calibri" w:hAnsi="Calibri"/>
                <w:sz w:val="20"/>
                <w:szCs w:val="20"/>
              </w:rPr>
            </m:ctrlPr>
          </m:sSubPr>
          <m:e>
            <m:r>
              <w:rPr>
                <w:rFonts w:ascii="Calibri" w:cs="Calibri" w:eastAsia="Calibri" w:hAnsi="Calibri"/>
                <w:sz w:val="20"/>
                <w:szCs w:val="20"/>
              </w:rPr>
              <m:t xml:space="preserve">v</m:t>
            </m:r>
          </m:e>
          <m:sub>
            <m:r>
              <w:rPr>
                <w:rFonts w:ascii="Calibri" w:cs="Calibri" w:eastAsia="Calibri" w:hAnsi="Calibri"/>
                <w:sz w:val="20"/>
                <w:szCs w:val="20"/>
              </w:rPr>
              <m:t xml:space="preserve">j</m:t>
            </m:r>
          </m:sub>
        </m:sSub>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i</m:t>
            </m:r>
          </m:sub>
        </m:sSub>
        <m:r>
          <w:rPr>
            <w:rFonts w:ascii="Calibri" w:cs="Calibri" w:eastAsia="Calibri" w:hAnsi="Calibri"/>
            <w:sz w:val="20"/>
            <w:szCs w:val="20"/>
          </w:rPr>
          <m:t xml:space="preserve">)p(</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i</m:t>
            </m:r>
          </m:sub>
        </m:sSub>
        <m:r>
          <w:rPr>
            <w:rFonts w:ascii="Calibri" w:cs="Calibri" w:eastAsia="Calibri" w:hAnsi="Calibri"/>
            <w:sz w:val="20"/>
            <w:szCs w:val="20"/>
          </w:rPr>
          <m:t xml:space="preserve">|D)</m:t>
        </m:r>
      </m:oMath>
      <w:r w:rsidDel="00000000" w:rsidR="00000000" w:rsidRPr="00000000">
        <w:rPr>
          <w:rFonts w:ascii="Calibri" w:cs="Calibri" w:eastAsia="Calibri" w:hAnsi="Calibri"/>
          <w:sz w:val="20"/>
          <w:szCs w:val="20"/>
          <w:rtl w:val="0"/>
        </w:rPr>
        <w:t xml:space="preserve"> and the optimal classifier given by the </w:t>
      </w:r>
      <m:oMath>
        <m:r>
          <w:rPr>
            <w:rFonts w:ascii="Calibri" w:cs="Calibri" w:eastAsia="Calibri" w:hAnsi="Calibri"/>
            <w:sz w:val="20"/>
            <w:szCs w:val="20"/>
          </w:rPr>
          <m:t xml:space="preserve">argmax</m:t>
        </m:r>
      </m:oMath>
      <w:r w:rsidDel="00000000" w:rsidR="00000000" w:rsidRPr="00000000">
        <w:rPr>
          <w:rFonts w:ascii="Calibri" w:cs="Calibri" w:eastAsia="Calibri" w:hAnsi="Calibri"/>
          <w:sz w:val="20"/>
          <w:szCs w:val="20"/>
          <w:rtl w:val="0"/>
        </w:rPr>
        <w:t xml:space="preserve">of this equality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rkmobeqxpee" w:id="19"/>
      <w:bookmarkEnd w:id="19"/>
      <w:r w:rsidDel="00000000" w:rsidR="00000000" w:rsidRPr="00000000">
        <w:rPr>
          <w:rtl w:val="0"/>
        </w:rPr>
        <w:t xml:space="preserve">Feature Transformation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Feature transformation is the preprocessing of a set of features in order to create a new set of features.  We expect this new set of features to be smaller or more compact.  We also expect this redacted set of features to contain as much information as possible (relevant) as well as be useful.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think of Feature Selection as a subset of feature transformation; however, in this section only discussion of linear feature transformations will be discussed such that  </w:t>
      </w:r>
      <m:oMath>
        <m:sSup>
          <m:sSupPr>
            <m:ctrlPr>
              <w:rPr/>
            </m:ctrlPr>
          </m:sSupPr>
          <m:e>
            <m:r>
              <w:rPr/>
              <m:t xml:space="preserve">P</m:t>
            </m:r>
          </m:e>
          <m:sup>
            <m:r>
              <w:rPr/>
              <m:t xml:space="preserve">t</m:t>
            </m:r>
          </m:sup>
        </m:sSup>
        <m:r>
          <w:rPr/>
          <m:t xml:space="preserve">(x)</m:t>
        </m:r>
      </m:oMath>
      <w:r w:rsidDel="00000000" w:rsidR="00000000" w:rsidRPr="00000000">
        <w:rPr>
          <w:rtl w:val="0"/>
        </w:rPr>
        <w:t xml:space="preserve">represents a linear transformation of feature space F such that </w:t>
      </w:r>
      <m:oMath>
        <m:r>
          <w:rPr/>
          <m:t xml:space="preserve">x</m:t>
        </m:r>
        <m:r>
          <w:rPr/>
          <m:t>∈</m:t>
        </m:r>
        <m:sSup>
          <m:sSupPr>
            <m:ctrlPr>
              <w:rPr/>
            </m:ctrlPr>
          </m:sSupPr>
          <m:e>
            <m:r>
              <w:rPr/>
              <m:t xml:space="preserve">F</m:t>
            </m:r>
          </m:e>
          <m:sup>
            <m:r>
              <w:rPr/>
              <m:t xml:space="preserve">n</m:t>
            </m:r>
          </m:sup>
        </m:sSup>
        <m:r>
          <w:rPr/>
          <m:t>→</m:t>
        </m:r>
        <m:sSup>
          <m:sSupPr>
            <m:ctrlPr>
              <w:rPr/>
            </m:ctrlPr>
          </m:sSupPr>
          <m:e>
            <m:r>
              <w:rPr/>
              <m:t xml:space="preserve">F</m:t>
            </m:r>
          </m:e>
          <m:sup>
            <m:r>
              <w:rPr/>
              <m:t xml:space="preserve">m</m:t>
            </m:r>
          </m:sup>
        </m:sSup>
      </m:oMath>
      <w:r w:rsidDel="00000000" w:rsidR="00000000" w:rsidRPr="00000000">
        <w:rPr>
          <w:rtl w:val="0"/>
        </w:rPr>
        <w:t xml:space="preserve">, where m &lt; 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5dphv3fw4n" w:id="20"/>
      <w:bookmarkEnd w:id="20"/>
      <w:r w:rsidDel="00000000" w:rsidR="00000000" w:rsidRPr="00000000">
        <w:rPr>
          <w:rtl w:val="0"/>
        </w:rPr>
        <w:t xml:space="preserve">Information retrieval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 Hoc problem (i.e. the Google problem), we get an unknown query and we retrieve results dependent on a set of predefined features.  In a text search, these features may be:</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Words, which have the following issues:</w:t>
      </w:r>
    </w:p>
    <w:p w:rsidR="00000000" w:rsidDel="00000000" w:rsidP="00000000" w:rsidRDefault="00000000" w:rsidRPr="00000000" w14:paraId="000000A7">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means many features, and curse of dimensionality</w:t>
      </w:r>
    </w:p>
    <w:p w:rsidR="00000000" w:rsidDel="00000000" w:rsidP="00000000" w:rsidRDefault="00000000" w:rsidRPr="00000000" w14:paraId="000000A8">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words may mean different thing (false positives)</w:t>
      </w:r>
    </w:p>
    <w:p w:rsidR="00000000" w:rsidDel="00000000" w:rsidP="00000000" w:rsidRDefault="00000000" w:rsidRPr="00000000" w14:paraId="000000A9">
      <w:pPr>
        <w:numPr>
          <w:ilvl w:val="1"/>
          <w:numId w:val="1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Many words also mean the same thing (false negatives)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ch1hhpfbn52" w:id="21"/>
      <w:bookmarkEnd w:id="21"/>
      <w:r w:rsidDel="00000000" w:rsidR="00000000" w:rsidRPr="00000000">
        <w:rPr>
          <w:rtl w:val="0"/>
        </w:rPr>
        <w:t xml:space="preserve">Principal Component Analysis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31gq5io12r5" w:id="22"/>
      <w:bookmarkEnd w:id="22"/>
      <w:r w:rsidDel="00000000" w:rsidR="00000000" w:rsidRPr="00000000">
        <w:rPr>
          <w:rtl w:val="0"/>
        </w:rPr>
        <w:t xml:space="preserve">Eigenproblems and Eigenvectors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(non-zero) vector v of dimension N is an eigenvector of a square (N×N) matrix A if and only if it satisfies the linear equation </w:t>
      </w:r>
      <m:oMath>
        <m:r>
          <w:rPr/>
          <m:t xml:space="preserve">AV=</m:t>
        </m:r>
        <m:r>
          <w:rPr/>
          <m:t>λ</m:t>
        </m:r>
        <m:r>
          <w:rPr/>
          <m:t xml:space="preserve">V</m:t>
        </m:r>
      </m:oMath>
      <w:r w:rsidDel="00000000" w:rsidR="00000000" w:rsidRPr="00000000">
        <w:rPr>
          <w:rtl w:val="0"/>
        </w:rPr>
        <w:t xml:space="preserve">where </w:t>
      </w:r>
      <m:oMath>
        <m:r>
          <m:t>λ</m:t>
        </m:r>
      </m:oMath>
      <w:r w:rsidDel="00000000" w:rsidR="00000000" w:rsidRPr="00000000">
        <w:rPr>
          <w:rtl w:val="0"/>
        </w:rPr>
        <w:t xml:space="preserve"> is a scalar value,  Matrices can be decomposed as follows: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color w:val="252525"/>
          <w:highlight w:val="white"/>
          <w:rtl w:val="0"/>
        </w:rPr>
        <w:t xml:space="preserve">Taking a 2 × 2 real matrix, A,  as an example to be decomposed into a diagonal matrix through multiplication of a non-singular matrix B</w:t>
      </w:r>
      <w:r w:rsidDel="00000000" w:rsidR="00000000" w:rsidRPr="00000000">
        <w:drawing>
          <wp:anchor allowOverlap="1" behindDoc="0" distB="114300" distT="114300" distL="114300" distR="114300" hidden="0" layoutInCell="1" locked="0" relativeHeight="0" simplePos="0">
            <wp:simplePos x="0" y="0"/>
            <wp:positionH relativeFrom="margin">
              <wp:posOffset>1609725</wp:posOffset>
            </wp:positionH>
            <wp:positionV relativeFrom="paragraph">
              <wp:posOffset>619125</wp:posOffset>
            </wp:positionV>
            <wp:extent cx="1562100" cy="457200"/>
            <wp:effectExtent b="0" l="0" r="0" t="0"/>
            <wp:wrapSquare wrapText="bothSides" distB="114300" distT="114300" distL="114300" distR="114300"/>
            <wp:docPr descr="\mathbf{B} = \begin{bmatrix} a &amp; b \\ c &amp; d \\ \end{bmatrix} \in \mathbb{R}^{2\times2} " id="14" name="image29.png"/>
            <a:graphic>
              <a:graphicData uri="http://schemas.openxmlformats.org/drawingml/2006/picture">
                <pic:pic>
                  <pic:nvPicPr>
                    <pic:cNvPr descr="\mathbf{B} = \begin{bmatrix} a &amp; b \\ c &amp; d \\ \end{bmatrix} \in \mathbb{R}^{2\times2} " id="0" name="image29.png"/>
                    <pic:cNvPicPr preferRelativeResize="0"/>
                  </pic:nvPicPr>
                  <pic:blipFill>
                    <a:blip r:embed="rId7"/>
                    <a:srcRect b="0" l="0" r="0" t="0"/>
                    <a:stretch>
                      <a:fillRect/>
                    </a:stretch>
                  </pic:blipFill>
                  <pic:spPr>
                    <a:xfrm>
                      <a:off x="0" y="0"/>
                      <a:ext cx="1562100" cy="457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47625</wp:posOffset>
            </wp:positionH>
            <wp:positionV relativeFrom="paragraph">
              <wp:posOffset>619125</wp:posOffset>
            </wp:positionV>
            <wp:extent cx="914400" cy="457200"/>
            <wp:effectExtent b="0" l="0" r="0" t="0"/>
            <wp:wrapSquare wrapText="bothSides" distB="114300" distT="114300" distL="114300" distR="114300"/>
            <wp:docPr descr="\mathbf{A} = \begin{bmatrix} 1 &amp; 0 \\ 1 &amp; 3 \\ \end{bmatrix}" id="4" name="image19.png"/>
            <a:graphic>
              <a:graphicData uri="http://schemas.openxmlformats.org/drawingml/2006/picture">
                <pic:pic>
                  <pic:nvPicPr>
                    <pic:cNvPr descr="\mathbf{A} = \begin{bmatrix} 1 &amp; 0 \\ 1 &amp; 3 \\ \end{bmatrix}" id="0" name="image19.png"/>
                    <pic:cNvPicPr preferRelativeResize="0"/>
                  </pic:nvPicPr>
                  <pic:blipFill>
                    <a:blip r:embed="rId8"/>
                    <a:srcRect b="0" l="0" r="0" t="0"/>
                    <a:stretch>
                      <a:fillRect/>
                    </a:stretch>
                  </pic:blipFill>
                  <pic:spPr>
                    <a:xfrm>
                      <a:off x="0" y="0"/>
                      <a:ext cx="914400" cy="457200"/>
                    </a:xfrm>
                    <a:prstGeom prst="rect"/>
                    <a:ln/>
                  </pic:spPr>
                </pic:pic>
              </a:graphicData>
            </a:graphic>
          </wp:anchor>
        </w:draw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color w:val="252525"/>
          <w:highlight w:val="white"/>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color w:val="252525"/>
          <w:highlight w:val="white"/>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color w:val="252525"/>
          <w:highlight w:val="white"/>
          <w:rtl w:val="0"/>
        </w:rPr>
        <w:t xml:space="preserve">Then,for some real diagonal matrix a,d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color w:val="252525"/>
          <w:highlight w:val="white"/>
        </w:rPr>
        <w:drawing>
          <wp:inline distB="114300" distT="114300" distL="114300" distR="114300">
            <wp:extent cx="2562225" cy="495300"/>
            <wp:effectExtent b="0" l="0" r="0" t="0"/>
            <wp:docPr descr="\begin{bmatrix} a &amp; b \\ c &amp; d \\ \end{bmatrix}^{-1} \begin{bmatrix} 1 &amp; 0 \\ 1 &amp; 3 \\ \end{bmatrix} \begin{bmatrix} a &amp; b \\ c &amp; d \\ \end{bmatrix} = \begin{bmatrix} x &amp; 0 \\ 0 &amp; y \\ \end{bmatrix}" id="11" name="image26.png"/>
            <a:graphic>
              <a:graphicData uri="http://schemas.openxmlformats.org/drawingml/2006/picture">
                <pic:pic>
                  <pic:nvPicPr>
                    <pic:cNvPr descr="\begin{bmatrix} a &amp; b \\ c &amp; d \\ \end{bmatrix}^{-1} \begin{bmatrix} 1 &amp; 0 \\ 1 &amp; 3 \\ \end{bmatrix} \begin{bmatrix} a &amp; b \\ c &amp; d \\ \end{bmatrix} = \begin{bmatrix} x &amp; 0 \\ 0 &amp; y \\ \end{bmatrix}" id="0" name="image26.png"/>
                    <pic:cNvPicPr preferRelativeResize="0"/>
                  </pic:nvPicPr>
                  <pic:blipFill>
                    <a:blip r:embed="rId9"/>
                    <a:srcRect b="0" l="0" r="0" t="0"/>
                    <a:stretch>
                      <a:fillRect/>
                    </a:stretch>
                  </pic:blipFill>
                  <pic:spPr>
                    <a:xfrm>
                      <a:off x="0" y="0"/>
                      <a:ext cx="2562225" cy="495300"/>
                    </a:xfrm>
                    <a:prstGeom prst="rect"/>
                    <a:ln/>
                  </pic:spPr>
                </pic:pic>
              </a:graphicData>
            </a:graphic>
          </wp:inline>
        </w:drawing>
      </w:r>
      <w:r w:rsidDel="00000000" w:rsidR="00000000" w:rsidRPr="00000000">
        <w:rPr>
          <w:color w:val="252525"/>
          <w:highlight w:val="white"/>
          <w:rtl w:val="0"/>
        </w:rPr>
        <w:t xml:space="preserve">,</w:t>
      </w:r>
      <w:r w:rsidDel="00000000" w:rsidR="00000000" w:rsidRPr="00000000">
        <w:rPr>
          <w:color w:val="252525"/>
          <w:highlight w:val="white"/>
        </w:rPr>
        <w:drawing>
          <wp:inline distB="114300" distT="114300" distL="114300" distR="114300">
            <wp:extent cx="1562100" cy="457200"/>
            <wp:effectExtent b="0" l="0" r="0" t="0"/>
            <wp:docPr id="12"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15621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color w:val="252525"/>
          <w:highlight w:val="white"/>
          <w:rtl w:val="0"/>
        </w:rPr>
        <w:t xml:space="preserve">such that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color w:val="252525"/>
          <w:highlight w:val="white"/>
          <w:rtl w:val="0"/>
        </w:rPr>
        <w:t xml:space="preserve"> </w:t>
      </w:r>
      <w:r w:rsidDel="00000000" w:rsidR="00000000" w:rsidRPr="00000000">
        <w:rPr>
          <w:color w:val="252525"/>
          <w:highlight w:val="white"/>
        </w:rPr>
        <w:drawing>
          <wp:inline distB="114300" distT="114300" distL="114300" distR="114300">
            <wp:extent cx="2381250" cy="4572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812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38100</wp:posOffset>
            </wp:positionH>
            <wp:positionV relativeFrom="paragraph">
              <wp:posOffset>161925</wp:posOffset>
            </wp:positionV>
            <wp:extent cx="1657350" cy="1143000"/>
            <wp:effectExtent b="0" l="0" r="0" t="0"/>
            <wp:wrapSquare wrapText="bothSides" distB="114300" distT="114300" distL="114300" distR="114300"/>
            <wp:docPr descr=" \begin{cases} \begin{bmatrix} 1 &amp; 0\\ 1 &amp; 3 \end{bmatrix} \begin{bmatrix} a \\ c \end{bmatrix} = \begin{bmatrix} ax \\ cx \end{bmatrix} \\ \begin{bmatrix} 1 &amp; 0\\ 1 &amp; 3 \end{bmatrix} \begin{bmatrix} b \\ d \end{bmatrix} = \begin{bmatrix} by \\ dy \end{bmatrix} \end{cases} " id="15" name="image30.png"/>
            <a:graphic>
              <a:graphicData uri="http://schemas.openxmlformats.org/drawingml/2006/picture">
                <pic:pic>
                  <pic:nvPicPr>
                    <pic:cNvPr descr=" \begin{cases} \begin{bmatrix} 1 &amp; 0\\ 1 &amp; 3 \end{bmatrix} \begin{bmatrix} a \\ c \end{bmatrix} = \begin{bmatrix} ax \\ cx \end{bmatrix} \\ \begin{bmatrix} 1 &amp; 0\\ 1 &amp; 3 \end{bmatrix} \begin{bmatrix} b \\ d \end{bmatrix} = \begin{bmatrix} by \\ dy \end{bmatrix} \end{cases} " id="0" name="image30.png"/>
                    <pic:cNvPicPr preferRelativeResize="0"/>
                  </pic:nvPicPr>
                  <pic:blipFill>
                    <a:blip r:embed="rId12"/>
                    <a:srcRect b="0" l="0" r="0" t="0"/>
                    <a:stretch>
                      <a:fillRect/>
                    </a:stretch>
                  </pic:blipFill>
                  <pic:spPr>
                    <a:xfrm>
                      <a:off x="0" y="0"/>
                      <a:ext cx="1657350" cy="1143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2247900</wp:posOffset>
            </wp:positionH>
            <wp:positionV relativeFrom="paragraph">
              <wp:posOffset>161925</wp:posOffset>
            </wp:positionV>
            <wp:extent cx="1657350" cy="1143000"/>
            <wp:effectExtent b="0" l="0" r="0" t="0"/>
            <wp:wrapSquare wrapText="bothSides" distB="114300" distT="114300" distL="114300" distR="114300"/>
            <wp:docPr descr=" \begin{cases} \begin{bmatrix} 1 &amp; 0\\ 1 &amp; 3 \end{bmatrix} \begin{bmatrix} a \\ c \end{bmatrix} = x\begin{bmatrix} a \\ c \end{bmatrix} \\ \begin{bmatrix} 1 &amp; 0\\ 1 &amp; 3 \end{bmatrix} \begin{bmatrix} b \\ d \end{bmatrix} = y\begin{bmatrix} b \\ d \end{bmatrix} \end{cases} " id="7" name="image22.png"/>
            <a:graphic>
              <a:graphicData uri="http://schemas.openxmlformats.org/drawingml/2006/picture">
                <pic:pic>
                  <pic:nvPicPr>
                    <pic:cNvPr descr=" \begin{cases} \begin{bmatrix} 1 &amp; 0\\ 1 &amp; 3 \end{bmatrix} \begin{bmatrix} a \\ c \end{bmatrix} = x\begin{bmatrix} a \\ c \end{bmatrix} \\ \begin{bmatrix} 1 &amp; 0\\ 1 &amp; 3 \end{bmatrix} \begin{bmatrix} b \\ d \end{bmatrix} = y\begin{bmatrix} b \\ d \end{bmatrix} \end{cases} " id="0" name="image22.png"/>
                    <pic:cNvPicPr preferRelativeResize="0"/>
                  </pic:nvPicPr>
                  <pic:blipFill>
                    <a:blip r:embed="rId13"/>
                    <a:srcRect b="0" l="0" r="0" t="0"/>
                    <a:stretch>
                      <a:fillRect/>
                    </a:stretch>
                  </pic:blipFill>
                  <pic:spPr>
                    <a:xfrm>
                      <a:off x="0" y="0"/>
                      <a:ext cx="1657350" cy="1143000"/>
                    </a:xfrm>
                    <a:prstGeom prst="rect"/>
                    <a:ln/>
                  </pic:spPr>
                </pic:pic>
              </a:graphicData>
            </a:graphic>
          </wp:anchor>
        </w:drawing>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20" w:before="120" w:line="366.54544830322317" w:lineRule="auto"/>
        <w:contextualSpacing w:val="0"/>
        <w:rPr>
          <w:color w:val="252525"/>
          <w:highlight w:val="white"/>
        </w:rPr>
      </w:pPr>
      <w:r w:rsidDel="00000000" w:rsidR="00000000" w:rsidRPr="00000000">
        <w:rPr>
          <w:color w:val="252525"/>
          <w:highlight w:val="white"/>
          <w:rtl w:val="0"/>
        </w:rPr>
        <w:t xml:space="preserve">Letting </w:t>
      </w:r>
      <w:r w:rsidDel="00000000" w:rsidR="00000000" w:rsidRPr="00000000">
        <w:rPr>
          <w:color w:val="252525"/>
          <w:highlight w:val="white"/>
        </w:rPr>
        <w:drawing>
          <wp:inline distB="114300" distT="114300" distL="114300" distR="114300">
            <wp:extent cx="1504950" cy="457200"/>
            <wp:effectExtent b="0" l="0" r="0" t="0"/>
            <wp:docPr descr="\overrightarrow{a} = \begin{bmatrix} a \\ c \end{bmatrix}, \overrightarrow{b} = \begin{bmatrix} b \\ d \end{bmatrix}" id="3" name="image18.png"/>
            <a:graphic>
              <a:graphicData uri="http://schemas.openxmlformats.org/drawingml/2006/picture">
                <pic:pic>
                  <pic:nvPicPr>
                    <pic:cNvPr descr="\overrightarrow{a} = \begin{bmatrix} a \\ c \end{bmatrix}, \overrightarrow{b} = \begin{bmatrix} b \\ d \end{bmatrix}" id="0" name="image18.png"/>
                    <pic:cNvPicPr preferRelativeResize="0"/>
                  </pic:nvPicPr>
                  <pic:blipFill>
                    <a:blip r:embed="rId14"/>
                    <a:srcRect b="0" l="0" r="0" t="0"/>
                    <a:stretch>
                      <a:fillRect/>
                    </a:stretch>
                  </pic:blipFill>
                  <pic:spPr>
                    <a:xfrm>
                      <a:off x="0" y="0"/>
                      <a:ext cx="1504950" cy="457200"/>
                    </a:xfrm>
                    <a:prstGeom prst="rect"/>
                    <a:ln/>
                  </pic:spPr>
                </pic:pic>
              </a:graphicData>
            </a:graphic>
          </wp:inline>
        </w:drawing>
      </w:r>
      <w:r w:rsidDel="00000000" w:rsidR="00000000" w:rsidRPr="00000000">
        <w:rPr>
          <w:color w:val="252525"/>
          <w:highlight w:val="white"/>
          <w:rtl w:val="0"/>
        </w:rPr>
        <w:t xml:space="preserve">, this gives us two vector equations:</w:t>
      </w:r>
      <w:r w:rsidDel="00000000" w:rsidR="00000000" w:rsidRPr="00000000">
        <w:rPr>
          <w:color w:val="252525"/>
          <w:highlight w:val="white"/>
        </w:rPr>
        <w:drawing>
          <wp:inline distB="114300" distT="114300" distL="114300" distR="114300">
            <wp:extent cx="1000125" cy="571500"/>
            <wp:effectExtent b="0" l="0" r="0" t="0"/>
            <wp:docPr descr=" \begin{cases} A \overrightarrow{a} = x \overrightarrow{a} \\ A \overrightarrow{b} = y \overrightarrow{b} \end{cases}" id="1" name="image10.png"/>
            <a:graphic>
              <a:graphicData uri="http://schemas.openxmlformats.org/drawingml/2006/picture">
                <pic:pic>
                  <pic:nvPicPr>
                    <pic:cNvPr descr=" \begin{cases} A \overrightarrow{a} = x \overrightarrow{a} \\ A \overrightarrow{b} = y \overrightarrow{b} \end{cases}" id="0" name="image10.png"/>
                    <pic:cNvPicPr preferRelativeResize="0"/>
                  </pic:nvPicPr>
                  <pic:blipFill>
                    <a:blip r:embed="rId15"/>
                    <a:srcRect b="0" l="0" r="0" t="0"/>
                    <a:stretch>
                      <a:fillRect/>
                    </a:stretch>
                  </pic:blipFill>
                  <pic:spPr>
                    <a:xfrm>
                      <a:off x="0" y="0"/>
                      <a:ext cx="10001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40" w:before="40" w:line="384.00000000000006" w:lineRule="auto"/>
        <w:ind w:left="360" w:firstLine="0"/>
        <w:contextualSpacing w:val="0"/>
        <w:rPr>
          <w:color w:val="252525"/>
          <w:highlight w:val="whit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Where </w:t>
      </w:r>
      <w:r w:rsidDel="00000000" w:rsidR="00000000" w:rsidRPr="00000000">
        <w:rPr>
          <w:color w:val="252525"/>
          <w:highlight w:val="white"/>
        </w:rPr>
        <w:drawing>
          <wp:inline distB="114300" distT="114300" distL="114300" distR="114300">
            <wp:extent cx="95250" cy="133350"/>
            <wp:effectExtent b="0" l="0" r="0" t="0"/>
            <wp:docPr descr=" \lambda" id="10" name="image25.png"/>
            <a:graphic>
              <a:graphicData uri="http://schemas.openxmlformats.org/drawingml/2006/picture">
                <pic:pic>
                  <pic:nvPicPr>
                    <pic:cNvPr descr=" \lambda" id="0" name="image25.png"/>
                    <pic:cNvPicPr preferRelativeResize="0"/>
                  </pic:nvPicPr>
                  <pic:blipFill>
                    <a:blip r:embed="rId16"/>
                    <a:srcRect b="0" l="0" r="0" t="0"/>
                    <a:stretch>
                      <a:fillRect/>
                    </a:stretch>
                  </pic:blipFill>
                  <pic:spPr>
                    <a:xfrm>
                      <a:off x="0" y="0"/>
                      <a:ext cx="95250" cy="133350"/>
                    </a:xfrm>
                    <a:prstGeom prst="rect"/>
                    <a:ln/>
                  </pic:spPr>
                </pic:pic>
              </a:graphicData>
            </a:graphic>
          </wp:inline>
        </w:drawing>
      </w:r>
      <w:r w:rsidDel="00000000" w:rsidR="00000000" w:rsidRPr="00000000">
        <w:rPr>
          <w:color w:val="252525"/>
          <w:highlight w:val="white"/>
          <w:rtl w:val="0"/>
        </w:rPr>
        <w:t xml:space="preserve"> represents the two eigenvalues </w:t>
      </w:r>
      <w:r w:rsidDel="00000000" w:rsidR="00000000" w:rsidRPr="00000000">
        <w:rPr>
          <w:color w:val="252525"/>
          <w:highlight w:val="white"/>
        </w:rPr>
        <w:drawing>
          <wp:inline distB="114300" distT="114300" distL="114300" distR="114300">
            <wp:extent cx="104775" cy="85725"/>
            <wp:effectExtent b="0" l="0" r="0" t="0"/>
            <wp:docPr descr="x" id="5" name="image20.png"/>
            <a:graphic>
              <a:graphicData uri="http://schemas.openxmlformats.org/drawingml/2006/picture">
                <pic:pic>
                  <pic:nvPicPr>
                    <pic:cNvPr descr="x" id="0" name="image20.png"/>
                    <pic:cNvPicPr preferRelativeResize="0"/>
                  </pic:nvPicPr>
                  <pic:blipFill>
                    <a:blip r:embed="rId17"/>
                    <a:srcRect b="0" l="0" r="0" t="0"/>
                    <a:stretch>
                      <a:fillRect/>
                    </a:stretch>
                  </pic:blipFill>
                  <pic:spPr>
                    <a:xfrm>
                      <a:off x="0" y="0"/>
                      <a:ext cx="104775" cy="85725"/>
                    </a:xfrm>
                    <a:prstGeom prst="rect"/>
                    <a:ln/>
                  </pic:spPr>
                </pic:pic>
              </a:graphicData>
            </a:graphic>
          </wp:inline>
        </w:drawing>
      </w:r>
      <w:r w:rsidDel="00000000" w:rsidR="00000000" w:rsidRPr="00000000">
        <w:rPr>
          <w:color w:val="252525"/>
          <w:highlight w:val="white"/>
          <w:rtl w:val="0"/>
        </w:rPr>
        <w:t xml:space="preserve"> and </w:t>
      </w:r>
      <w:r w:rsidDel="00000000" w:rsidR="00000000" w:rsidRPr="00000000">
        <w:rPr>
          <w:color w:val="252525"/>
          <w:highlight w:val="white"/>
        </w:rPr>
        <w:drawing>
          <wp:inline distB="114300" distT="114300" distL="114300" distR="114300">
            <wp:extent cx="95250" cy="123825"/>
            <wp:effectExtent b="0" l="0" r="0" t="0"/>
            <wp:docPr descr="y" id="13" name="image28.png"/>
            <a:graphic>
              <a:graphicData uri="http://schemas.openxmlformats.org/drawingml/2006/picture">
                <pic:pic>
                  <pic:nvPicPr>
                    <pic:cNvPr descr="y" id="0" name="image28.png"/>
                    <pic:cNvPicPr preferRelativeResize="0"/>
                  </pic:nvPicPr>
                  <pic:blipFill>
                    <a:blip r:embed="rId18"/>
                    <a:srcRect b="0" l="0" r="0" t="0"/>
                    <a:stretch>
                      <a:fillRect/>
                    </a:stretch>
                  </pic:blipFill>
                  <pic:spPr>
                    <a:xfrm>
                      <a:off x="0" y="0"/>
                      <a:ext cx="95250" cy="1238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sze4bn6j5cn" w:id="23"/>
      <w:bookmarkEnd w:id="23"/>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ghd49751zro" w:id="24"/>
      <w:bookmarkEnd w:id="24"/>
      <w:r w:rsidDel="00000000" w:rsidR="00000000" w:rsidRPr="00000000">
        <w:rPr>
          <w:rtl w:val="0"/>
        </w:rPr>
        <w:t xml:space="preserve">PCA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PCA is an example of an eigenproblem (rotation) which</w:t>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maximizes variance along the components</w:t>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 a rotation that produces orthogonal components </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best reconstruction as it’s a linear rotation of original feature space and minimizes L2 (square) error by moving from N to M dimensions</w:t>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Each principal component has a prescribed eigenvalue</w:t>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can throw away those with small eigenvalues (if eigenvalue is equal to 0, that value is irrelevant), as they correspond to components that matter less in the reconstruction</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By definition, this means that features are ordered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center the problem around the origin (by subtracting the mean of the data).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effect PCA, produces a set of orthogonal gaussians.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akhek1usu9f" w:id="25"/>
      <w:bookmarkEnd w:id="25"/>
      <w:r w:rsidDel="00000000" w:rsidR="00000000" w:rsidRPr="00000000">
        <w:rPr>
          <w:rtl w:val="0"/>
        </w:rPr>
        <w:t xml:space="preserve">Independent Component Analysis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25opryhc659" w:id="26"/>
      <w:bookmarkEnd w:id="26"/>
      <w:r w:rsidDel="00000000" w:rsidR="00000000" w:rsidRPr="00000000">
        <w:rPr>
          <w:rtl w:val="0"/>
        </w:rPr>
        <w:t xml:space="preserve">Information Theory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Joint Entropy is the randomness of two variables given together </w:t>
      </w:r>
      <m:oMath>
        <m:r>
          <w:rPr/>
          <m:t xml:space="preserve">H</m:t>
        </m:r>
        <m:d>
          <m:dPr>
            <m:begChr m:val="("/>
            <m:endChr m:val=")"/>
            <m:ctrlPr>
              <w:rPr/>
            </m:ctrlPr>
          </m:dPr>
          <m:e>
            <m:r>
              <w:rPr/>
              <m:t xml:space="preserve">x,y</m:t>
            </m:r>
          </m:e>
        </m:d>
        <m:r>
          <w:rPr/>
          <m:t>≡</m:t>
        </m:r>
        <m:nary>
          <m:naryPr>
            <m:chr m:val="∑"/>
            <m:ctrlPr>
              <w:rPr/>
            </m:ctrlPr>
          </m:naryPr>
          <m:sub>
            <m:r>
              <w:rPr/>
              <m:t xml:space="preserve">i=1</m:t>
            </m:r>
          </m:sub>
          <m:sup>
            <m:r>
              <w:rPr/>
              <m:t xml:space="preserve">c</m:t>
            </m:r>
          </m:sup>
        </m:nary>
        <m:sSub>
          <m:sSubPr>
            <m:ctrlPr>
              <w:rPr/>
            </m:ctrlPr>
          </m:sSubPr>
          <m:e>
            <m:r>
              <w:rPr/>
              <m:t xml:space="preserve">-p(x,y)</m:t>
            </m:r>
          </m:e>
          <m:sub>
            <m:r>
              <w:rPr/>
              <m:t xml:space="preserve">i</m:t>
            </m:r>
          </m:sub>
        </m:sSub>
        <m:sSub>
          <m:sSubPr>
            <m:ctrlPr>
              <w:rPr/>
            </m:ctrlPr>
          </m:sSubPr>
          <m:e>
            <m:r>
              <w:rPr/>
              <m:t xml:space="preserve">log</m:t>
            </m:r>
          </m:e>
          <m:sub>
            <m:r>
              <w:rPr/>
              <m:t xml:space="preserve">2</m:t>
            </m:r>
          </m:sub>
        </m:sSub>
        <m:sSub>
          <m:sSubPr>
            <m:ctrlPr>
              <w:rPr/>
            </m:ctrlPr>
          </m:sSubPr>
          <m:e>
            <m:r>
              <w:rPr/>
              <m:t xml:space="preserve">p</m:t>
            </m:r>
          </m:e>
          <m:sub>
            <m:r>
              <w:rPr/>
              <m:t xml:space="preserve">i</m:t>
            </m:r>
          </m:sub>
        </m:sSub>
        <m:r>
          <w:rPr/>
          <m:t xml:space="preserve">(x,y)</m:t>
        </m:r>
      </m:oMath>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Conditional Entropy is the randomness of one variable given the other.  If these variables are mutually independent </w:t>
      </w:r>
      <m:oMath>
        <m:r>
          <w:rPr/>
          <m:t xml:space="preserve">H</m:t>
        </m:r>
        <m:d>
          <m:dPr>
            <m:begChr m:val="("/>
            <m:endChr m:val=")"/>
            <m:ctrlPr>
              <w:rPr/>
            </m:ctrlPr>
          </m:dPr>
          <m:e>
            <m:r>
              <w:rPr/>
              <m:t xml:space="preserve">y|x</m:t>
            </m:r>
          </m:e>
        </m:d>
        <m:r>
          <w:rPr/>
          <m:t>≡</m:t>
        </m:r>
        <m:nary>
          <m:naryPr>
            <m:chr m:val="∑"/>
            <m:ctrlPr>
              <w:rPr/>
            </m:ctrlPr>
          </m:naryPr>
          <m:sub>
            <m:r>
              <w:rPr/>
              <m:t xml:space="preserve">i=1</m:t>
            </m:r>
          </m:sub>
          <m:sup>
            <m:r>
              <w:rPr/>
              <m:t xml:space="preserve">c</m:t>
            </m:r>
          </m:sup>
        </m:nary>
        <m:sSub>
          <m:sSubPr>
            <m:ctrlPr>
              <w:rPr/>
            </m:ctrlPr>
          </m:sSubPr>
          <m:e>
            <m:r>
              <w:rPr/>
              <m:t xml:space="preserve">-p(y)</m:t>
            </m:r>
          </m:e>
          <m:sub>
            <m:r>
              <w:rPr/>
              <m:t xml:space="preserve">i</m:t>
            </m:r>
          </m:sub>
        </m:sSub>
        <m:sSub>
          <m:sSubPr>
            <m:ctrlPr>
              <w:rPr/>
            </m:ctrlPr>
          </m:sSubPr>
          <m:e>
            <m:r>
              <w:rPr/>
              <m:t xml:space="preserve">log</m:t>
            </m:r>
          </m:e>
          <m:sub>
            <m:r>
              <w:rPr/>
              <m:t xml:space="preserve">2</m:t>
            </m:r>
          </m:sub>
        </m:sSub>
        <m:sSub>
          <m:sSubPr>
            <m:ctrlPr>
              <w:rPr/>
            </m:ctrlPr>
          </m:sSubPr>
          <m:e>
            <m:r>
              <w:rPr/>
              <m:t xml:space="preserve">p</m:t>
            </m:r>
          </m:e>
          <m:sub>
            <m:r>
              <w:rPr/>
              <m:t xml:space="preserve">i</m:t>
            </m:r>
          </m:sub>
        </m:sSub>
        <m:r>
          <w:rPr/>
          <m:t xml:space="preserve">(y)=H(y)</m:t>
        </m:r>
      </m:oMath>
      <w:r w:rsidDel="00000000" w:rsidR="00000000" w:rsidRPr="00000000">
        <w:rPr>
          <w:rtl w:val="0"/>
        </w:rPr>
        <w:t xml:space="preserve"> and </w:t>
      </w:r>
      <m:oMath>
        <m:r>
          <w:rPr/>
          <m:t xml:space="preserve">H</m:t>
        </m:r>
        <m:d>
          <m:dPr>
            <m:begChr m:val="("/>
            <m:endChr m:val=")"/>
            <m:ctrlPr>
              <w:rPr/>
            </m:ctrlPr>
          </m:dPr>
          <m:e>
            <m:r>
              <w:rPr/>
              <m:t xml:space="preserve">x,y</m:t>
            </m:r>
          </m:e>
        </m:d>
        <m:r>
          <w:rPr/>
          <m:t>≡</m:t>
        </m:r>
        <m:r>
          <w:rPr/>
          <m:t xml:space="preserve">H(x) + H(y)</m:t>
        </m:r>
      </m:oMath>
      <w:r w:rsidDel="00000000" w:rsidR="00000000" w:rsidRPr="00000000">
        <w:rPr>
          <w:rtl w:val="0"/>
        </w:rPr>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2hd6ac547xj3" w:id="27"/>
      <w:bookmarkEnd w:id="27"/>
      <w:r w:rsidDel="00000000" w:rsidR="00000000" w:rsidRPr="00000000">
        <w:rPr>
          <w:rtl w:val="0"/>
        </w:rPr>
        <w:t xml:space="preserve">Mutual Information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two variables are  not independent, their MI is the measure of how related they are to each other: the measure of the reduction of the randomness of a variable given knowledge of the other: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m:oMath>
        <m:r>
          <w:rPr>
            <w:rFonts w:ascii="Calibri" w:cs="Calibri" w:eastAsia="Calibri" w:hAnsi="Calibri"/>
            <w:sz w:val="20"/>
            <w:szCs w:val="20"/>
          </w:rPr>
          <m:t xml:space="preserve">I</m:t>
        </m:r>
        <m:d>
          <m:dPr>
            <m:begChr m:val="("/>
            <m:endChr m:val=")"/>
            <m:ctrlPr>
              <w:rPr>
                <w:rFonts w:ascii="Calibri" w:cs="Calibri" w:eastAsia="Calibri" w:hAnsi="Calibri"/>
                <w:sz w:val="20"/>
                <w:szCs w:val="20"/>
              </w:rPr>
            </m:ctrlPr>
          </m:dPr>
          <m:e>
            <m:r>
              <w:rPr>
                <w:rFonts w:ascii="Calibri" w:cs="Calibri" w:eastAsia="Calibri" w:hAnsi="Calibri"/>
                <w:sz w:val="20"/>
                <w:szCs w:val="20"/>
              </w:rPr>
              <m:t xml:space="preserve">x,y</m:t>
            </m:r>
          </m:e>
        </m:d>
        <m:r>
          <w:rPr>
            <w:rFonts w:ascii="Calibri" w:cs="Calibri" w:eastAsia="Calibri" w:hAnsi="Calibri"/>
            <w:sz w:val="20"/>
            <w:szCs w:val="20"/>
          </w:rPr>
          <m:t>≡</m:t>
        </m:r>
        <m:r>
          <w:rPr>
            <w:rFonts w:ascii="Calibri" w:cs="Calibri" w:eastAsia="Calibri" w:hAnsi="Calibri"/>
            <w:sz w:val="20"/>
            <w:szCs w:val="20"/>
          </w:rPr>
          <m:t xml:space="preserve">H(y) -H(y|x)</m:t>
        </m:r>
      </m:oMath>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Conditional entropy </w:t>
        <w:tab/>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bookmarkStart w:colFirst="0" w:colLast="0" w:name="_1snboejuxsmq" w:id="28"/>
      <w:bookmarkEnd w:id="28"/>
      <w:r w:rsidDel="00000000" w:rsidR="00000000" w:rsidRPr="00000000">
        <w:rPr>
          <w:rtl w:val="0"/>
        </w:rPr>
        <w:t xml:space="preserve">ICA</w:t>
        <w:br w:type="textWrapping"/>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ICA tries to find a linear transformation of the feature space such that each new feature is linearly independent - i.e. their mutual information is 0, but produces maximal mutual information between the old and new feature space. i.e. for some mapping of X to Y,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pPr>
      <m:oMath>
        <m:r>
          <w:rPr/>
          <m:t xml:space="preserve">I(</m:t>
        </m:r>
        <m:sSub>
          <m:sSubPr>
            <m:ctrlPr>
              <w:rPr/>
            </m:ctrlPr>
          </m:sSubPr>
          <m:e>
            <m:r>
              <w:rPr/>
              <m:t xml:space="preserve">y</m:t>
            </m:r>
          </m:e>
          <m:sub>
            <m:r>
              <w:rPr/>
              <m:t xml:space="preserve">i</m:t>
            </m:r>
          </m:sub>
        </m:sSub>
        <m:r>
          <w:rPr/>
          <m:t xml:space="preserve">, </m:t>
        </m:r>
        <m:sSub>
          <m:sSubPr>
            <m:ctrlPr>
              <w:rPr/>
            </m:ctrlPr>
          </m:sSubPr>
          <m:e>
            <m:r>
              <w:rPr/>
              <m:t xml:space="preserve">y</m:t>
            </m:r>
          </m:e>
          <m:sub>
            <m:r>
              <w:rPr/>
              <m:t xml:space="preserve">j</m:t>
            </m:r>
          </m:sub>
        </m:sSub>
        <m:r>
          <w:rPr/>
          <m:t xml:space="preserve">)=0</m:t>
        </m:r>
      </m:oMath>
      <w:r w:rsidDel="00000000" w:rsidR="00000000" w:rsidRPr="00000000">
        <w:rPr>
          <w:rtl w:val="0"/>
        </w:rPr>
        <w:t xml:space="preserve"> and </w:t>
      </w:r>
      <m:oMath>
        <m:r>
          <w:rPr/>
          <m:t xml:space="preserve">I(x, </m:t>
        </m:r>
        <m:sSub>
          <m:sSubPr>
            <m:ctrlPr>
              <w:rPr/>
            </m:ctrlPr>
          </m:sSubPr>
          <m:e>
            <m:r>
              <w:rPr/>
              <m:t xml:space="preserve">y</m:t>
            </m:r>
          </m:e>
          <m:sub>
            <m:r>
              <w:rPr/>
              <m:t xml:space="preserve">j</m:t>
            </m:r>
          </m:sub>
        </m:sSub>
        <m:r>
          <w:rPr/>
          <m:t xml:space="preserve">)=large</m:t>
        </m:r>
      </m:oMath>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x60uxupfjka" w:id="29"/>
      <w:bookmarkEnd w:id="29"/>
      <w:r w:rsidDel="00000000" w:rsidR="00000000" w:rsidRPr="00000000">
        <w:rPr>
          <w:rtl w:val="0"/>
        </w:rPr>
        <w:t xml:space="preserve">Blind Source Separation Problem (cocktail problem)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you’re in a large room listening to multiple conversations, can we pull out individual sources by analyzing different microphones picking up these sources</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Observables = microphones</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hidden variables = people’s voices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microphone has a linear combination of all sources.  If we have three observables and three sources, we can solve the linear problem to recover the original sources.</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5fnrmz9xnet2" w:id="30"/>
      <w:bookmarkEnd w:id="30"/>
      <w:r w:rsidDel="00000000" w:rsidR="00000000" w:rsidRPr="00000000">
        <w:rPr>
          <w:rtl w:val="0"/>
        </w:rPr>
        <w:br w:type="textWrapping"/>
        <w:t xml:space="preserve">Central Limit Theorem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attempt to maximize variance of a large enough set of mutually independent variables, you’ll essentially be creating a gaussian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ks1tkm1uujf" w:id="31"/>
      <w:bookmarkEnd w:id="31"/>
      <w:r w:rsidDel="00000000" w:rsidR="00000000" w:rsidRPr="00000000">
        <w:rPr>
          <w:rtl w:val="0"/>
        </w:rPr>
        <w:t xml:space="preserve">Random Component Analysis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randomized projection of the original data, which surprisingly works well but tends to have higher dimensional transformed space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hgv6bq05sih" w:id="32"/>
      <w:bookmarkEnd w:id="32"/>
      <w:r w:rsidDel="00000000" w:rsidR="00000000" w:rsidRPr="00000000">
        <w:rPr>
          <w:rtl w:val="0"/>
        </w:rPr>
        <w:t xml:space="preserve">Linear Discriminant Analysis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 a projection that discriminates on the label; that is, find a projections of features that ultimately align best to the desired output (wrapping function instead of filtering)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wwd31ee232m" w:id="33"/>
      <w:bookmarkEnd w:id="33"/>
      <w:r w:rsidDel="00000000" w:rsidR="00000000" w:rsidRPr="00000000">
        <w:rPr>
          <w:rtl w:val="0"/>
        </w:rPr>
        <w:t xml:space="preserve">Markov Decision Processes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a state </w:t>
      </w:r>
      <m:oMath>
        <m:r>
          <w:rPr/>
          <m:t xml:space="preserve">S</m:t>
        </m:r>
      </m:oMath>
      <w:r w:rsidDel="00000000" w:rsidR="00000000" w:rsidRPr="00000000">
        <w:rPr>
          <w:rtl w:val="0"/>
        </w:rPr>
        <w:t xml:space="preserve"> and a model </w:t>
      </w:r>
      <m:oMath>
        <m:r>
          <w:rPr/>
          <m:t xml:space="preserve">T(s,a, </m:t>
        </m:r>
        <m:sSup>
          <m:sSupPr>
            <m:ctrlPr>
              <w:rPr/>
            </m:ctrlPr>
          </m:sSupPr>
          <m:e>
            <m:r>
              <w:rPr/>
              <m:t xml:space="preserve">s</m:t>
            </m:r>
          </m:e>
          <m:sup>
            <m:r>
              <w:rPr/>
              <m:t xml:space="preserve">'</m:t>
            </m:r>
          </m:sup>
        </m:sSup>
        <m:r>
          <w:rPr/>
          <m:t xml:space="preserve">) such as a Pr(</m:t>
        </m:r>
        <m:sSup>
          <m:sSupPr>
            <m:ctrlPr>
              <w:rPr/>
            </m:ctrlPr>
          </m:sSupPr>
          <m:e>
            <m:r>
              <w:rPr/>
              <m:t xml:space="preserve">s</m:t>
            </m:r>
          </m:e>
          <m:sup>
            <m:r>
              <w:rPr/>
              <m:t xml:space="preserve">'</m:t>
            </m:r>
          </m:sup>
        </m:sSup>
        <m:r>
          <w:rPr/>
          <m:t xml:space="preserve">|s,a)</m:t>
        </m:r>
      </m:oMath>
      <w:r w:rsidDel="00000000" w:rsidR="00000000" w:rsidRPr="00000000">
        <w:rPr>
          <w:rtl w:val="0"/>
        </w:rPr>
        <w:t xml:space="preserve">,with actions </w:t>
      </w:r>
      <m:oMath>
        <m:r>
          <w:rPr/>
          <m:t xml:space="preserve">A(S)=a</m:t>
        </m:r>
        <m:r>
          <w:rPr/>
          <m:t>∈</m:t>
        </m:r>
        <m:r>
          <w:rPr/>
          <m:t xml:space="preserve">A</m:t>
        </m:r>
      </m:oMath>
      <w:r w:rsidDel="00000000" w:rsidR="00000000" w:rsidRPr="00000000">
        <w:rPr>
          <w:rtl w:val="0"/>
        </w:rPr>
        <w:t xml:space="preserve">with rewards</w:t>
      </w:r>
      <m:oMath>
        <m:r>
          <w:rPr/>
          <m:t xml:space="preserve"> R(s)</m:t>
        </m:r>
      </m:oMath>
      <w:r w:rsidDel="00000000" w:rsidR="00000000" w:rsidRPr="00000000">
        <w:rPr>
          <w:rtl w:val="0"/>
        </w:rPr>
        <w:t xml:space="preserve">, we are trying to find the set of actions for each state that result in optimal policy, such the </w:t>
      </w:r>
      <m:oMath>
        <m:sSup>
          <m:sSupPr>
            <m:ctrlPr>
              <w:rPr/>
            </m:ctrlPr>
          </m:sSupPr>
          <m:e>
            <m:r>
              <m:t>π</m:t>
            </m:r>
          </m:e>
          <m:sup>
            <m:r>
              <w:rPr/>
              <m:t xml:space="preserve">*</m:t>
            </m:r>
          </m:sup>
        </m:sSup>
      </m:oMath>
      <w:r w:rsidDel="00000000" w:rsidR="00000000" w:rsidRPr="00000000">
        <w:rPr>
          <w:rtl w:val="0"/>
        </w:rPr>
        <w:t xml:space="preserve">is a combination of actions </w:t>
      </w:r>
      <m:oMath>
        <m:sSup>
          <m:sSupPr>
            <m:ctrlPr>
              <w:rPr/>
            </m:ctrlPr>
          </m:sSupPr>
          <m:e>
            <m:r>
              <m:t>π</m:t>
            </m:r>
            <m:r>
              <w:rPr/>
              <m:t xml:space="preserve">(s)=a</m:t>
            </m:r>
          </m:e>
          <m:sup/>
        </m:sSup>
      </m:oMath>
      <w:r w:rsidDel="00000000" w:rsidR="00000000" w:rsidRPr="00000000">
        <w:rPr>
          <w:rtl w:val="0"/>
        </w:rPr>
        <w:t xml:space="preserve">for all 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an MDP, we require that:</w:t>
      </w:r>
    </w:p>
    <w:p w:rsidR="00000000" w:rsidDel="00000000" w:rsidP="00000000" w:rsidRDefault="00000000" w:rsidRPr="00000000" w14:paraId="000000F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Markovian Property holds, meaning that only the current state matters in determining the optimal policy (we can abstract to say any state represents the cumulative impact of visiting past states)</w:t>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Stationarity holds, meaning that the state of the problem is stationary (i.e. is matrix T is constant)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5vjd74bn7vu" w:id="34"/>
      <w:bookmarkEnd w:id="34"/>
      <w:r w:rsidDel="00000000" w:rsidR="00000000" w:rsidRPr="00000000">
        <w:rPr>
          <w:rtl w:val="0"/>
        </w:rPr>
        <w:t xml:space="preserve">Changes to Rewards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Rewards can be delayed, which yields to the temporal credit assignment problem.  This means that it is difficult to understand which action in a specific policy resulted in cumulative or specific rewards at a given state (including at the end of the MDP, or final reward).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Small changes to a reward function matter, especially as the number of states increases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policy to maximize reward will change depending on whether we have an infinite horizon (unlimited number of steps) or finite horizon.  Our policy could then be a function of both our action and time step</w:t>
      </w:r>
      <m:oMath>
        <m:sSup>
          <m:sSupPr>
            <m:ctrlPr>
              <w:rPr/>
            </m:ctrlPr>
          </m:sSupPr>
          <m:e>
            <m:r>
              <m:t>π</m:t>
            </m:r>
            <m:r>
              <w:rPr/>
              <m:t xml:space="preserve">(s, t)=a</m:t>
            </m:r>
          </m:e>
          <m:sup/>
        </m:sSup>
      </m:oMath>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wj0dynavzxt" w:id="35"/>
      <w:bookmarkEnd w:id="35"/>
      <w:r w:rsidDel="00000000" w:rsidR="00000000" w:rsidRPr="00000000">
        <w:rPr>
          <w:rtl w:val="0"/>
        </w:rPr>
        <w:t xml:space="preserve">Utility of Sequences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have a utility </w:t>
      </w:r>
      <m:oMath>
        <m:r>
          <w:rPr/>
          <m:t xml:space="preserve">U</m:t>
        </m:r>
      </m:oMath>
      <w:r w:rsidDel="00000000" w:rsidR="00000000" w:rsidRPr="00000000">
        <w:rPr>
          <w:rtl w:val="0"/>
        </w:rPr>
        <w:t xml:space="preserve">for a stationary MDP following a specific policy</w:t>
      </w:r>
      <w:r w:rsidDel="00000000" w:rsidR="00000000" w:rsidRPr="00000000">
        <w:rPr>
          <w:rtl w:val="0"/>
        </w:rPr>
        <w:t xml:space="preserve"> </w:t>
      </w:r>
      <m:oMath>
        <m:sSup>
          <m:e>
            <m:r>
              <m:t>π</m:t>
            </m:r>
          </m:e>
          <m:sup/>
        </m:sSup>
      </m:oMath>
      <w:r w:rsidDel="00000000" w:rsidR="00000000" w:rsidRPr="00000000">
        <w:rPr>
          <w:rtl w:val="0"/>
        </w:rPr>
        <w:t xml:space="preserve">beginning at state </w:t>
      </w:r>
      <m:oMath>
        <m:sSub>
          <m:sSubPr>
            <m:ctrlPr>
              <w:rPr/>
            </m:ctrlPr>
          </m:sSubPr>
          <m:e>
            <m:r>
              <w:rPr/>
              <m:t xml:space="preserve">S</m:t>
            </m:r>
          </m:e>
          <m:sub>
            <m:r>
              <w:rPr/>
              <m:t xml:space="preserve">i</m:t>
            </m:r>
          </m:sub>
        </m:sSub>
      </m:oMath>
      <w:r w:rsidDel="00000000" w:rsidR="00000000" w:rsidRPr="00000000">
        <w:rPr>
          <w:rtl w:val="0"/>
        </w:rPr>
        <w:t xml:space="preserve">which is greater than </w:t>
      </w:r>
      <m:oMath>
        <m:sSup>
          <m:sSupPr>
            <m:ctrlPr>
              <w:rPr/>
            </m:ctrlPr>
          </m:sSupPr>
          <m:e>
            <m:r>
              <w:rPr/>
              <m:t xml:space="preserve">U</m:t>
            </m:r>
          </m:e>
          <m:sup>
            <m:r>
              <w:rPr/>
              <m:t xml:space="preserve">'</m:t>
            </m:r>
          </m:sup>
        </m:sSup>
      </m:oMath>
      <w:r w:rsidDel="00000000" w:rsidR="00000000" w:rsidRPr="00000000">
        <w:rPr>
          <w:rtl w:val="0"/>
        </w:rPr>
        <w:t xml:space="preserve"> stationary MDP following a specific policy </w:t>
      </w:r>
      <m:oMath>
        <m:sSup>
          <m:sSupPr>
            <m:ctrlPr>
              <w:rPr/>
            </m:ctrlPr>
          </m:sSupPr>
          <m:e>
            <m:r>
              <m:t>π</m:t>
            </m:r>
          </m:e>
          <m:sup>
            <m:r>
              <w:rPr/>
              <m:t xml:space="preserve">'</m:t>
            </m:r>
          </m:sup>
        </m:sSup>
      </m:oMath>
      <w:r w:rsidDel="00000000" w:rsidR="00000000" w:rsidRPr="00000000">
        <w:rPr>
          <w:rtl w:val="0"/>
        </w:rPr>
        <w:t xml:space="preserve">beginning at state </w:t>
      </w:r>
      <m:oMath>
        <m:sSubSup>
          <m:sSubSupPr>
            <m:ctrlPr>
              <w:rPr/>
            </m:ctrlPr>
          </m:sSubSupPr>
          <m:e>
            <m:r>
              <w:rPr/>
              <m:t xml:space="preserve">S</m:t>
            </m:r>
          </m:e>
          <m:sub>
            <m:r>
              <w:rPr/>
              <m:t xml:space="preserve">i</m:t>
            </m:r>
          </m:sub>
          <m:sup>
            <m:r>
              <w:rPr/>
              <m:t xml:space="preserve">'</m:t>
            </m:r>
          </m:sup>
        </m:sSubSup>
      </m:oMath>
      <w:r w:rsidDel="00000000" w:rsidR="00000000" w:rsidRPr="00000000">
        <w:rPr>
          <w:rtl w:val="0"/>
        </w:rPr>
        <w:t xml:space="preserve">, then, for any positive </w:t>
      </w:r>
      <m:oMath>
        <m:r>
          <w:rPr/>
          <m:t xml:space="preserve">n</m:t>
        </m:r>
      </m:oMath>
      <w:r w:rsidDel="00000000" w:rsidR="00000000" w:rsidRPr="00000000">
        <w:rP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center"/>
        <w:rPr/>
      </w:pPr>
      <m:oMath>
        <m:r>
          <w:rPr/>
          <m:t xml:space="preserve">U(</m:t>
        </m:r>
        <m:sSubSup>
          <m:sSubSupPr>
            <m:ctrlPr>
              <w:rPr/>
            </m:ctrlPr>
          </m:sSubSupPr>
          <m:e>
            <m:r>
              <w:rPr/>
              <m:t xml:space="preserve">S</m:t>
            </m:r>
          </m:e>
          <m:sub>
            <m:r>
              <w:rPr/>
              <m:t xml:space="preserve">i</m:t>
            </m:r>
          </m:sub>
          <m:sup/>
        </m:sSubSup>
        <m:r>
          <w:rPr/>
          <m:t xml:space="preserve">,</m:t>
        </m:r>
        <m:sSubSup>
          <m:sSubSupPr>
            <m:ctrlPr>
              <w:rPr/>
            </m:ctrlPr>
          </m:sSubSupPr>
          <m:e>
            <m:r>
              <w:rPr/>
              <m:t xml:space="preserve">S</m:t>
            </m:r>
          </m:e>
          <m:sub>
            <m:r>
              <w:rPr/>
              <m:t xml:space="preserve">i+1</m:t>
            </m:r>
          </m:sub>
          <m:sup/>
        </m:sSubSup>
        <m:r>
          <w:rPr/>
          <m:t xml:space="preserve">,...) &gt;</m:t>
        </m:r>
        <m:sSup>
          <m:sSupPr>
            <m:ctrlPr>
              <w:rPr/>
            </m:ctrlPr>
          </m:sSupPr>
          <m:e>
            <m:r>
              <w:rPr/>
              <m:t xml:space="preserve">U</m:t>
            </m:r>
          </m:e>
          <m:sup>
            <m:r>
              <w:rPr/>
              <m:t xml:space="preserve">'</m:t>
            </m:r>
          </m:sup>
        </m:sSup>
        <m:r>
          <w:rPr/>
          <m:t xml:space="preserve">(</m:t>
        </m:r>
        <m:sSubSup>
          <m:sSubSupPr>
            <m:ctrlPr>
              <w:rPr/>
            </m:ctrlPr>
          </m:sSubSupPr>
          <m:e>
            <m:r>
              <w:rPr/>
              <m:t xml:space="preserve">S</m:t>
            </m:r>
          </m:e>
          <m:sub>
            <m:r>
              <w:rPr/>
              <m:t xml:space="preserve">i</m:t>
            </m:r>
          </m:sub>
          <m:sup>
            <m:r>
              <w:rPr/>
              <m:t xml:space="preserve">'</m:t>
            </m:r>
          </m:sup>
        </m:sSubSup>
        <m:r>
          <w:rPr/>
          <m:t xml:space="preserve">,</m:t>
        </m:r>
        <m:sSubSup>
          <m:sSubSupPr>
            <m:ctrlPr>
              <w:rPr/>
            </m:ctrlPr>
          </m:sSubSupPr>
          <m:e>
            <m:r>
              <w:rPr/>
              <m:t xml:space="preserve">S</m:t>
            </m:r>
          </m:e>
          <m:sub>
            <m:r>
              <w:rPr/>
              <m:t xml:space="preserve">i+1</m:t>
            </m:r>
          </m:sub>
          <m:sup>
            <m:r>
              <w:rPr/>
              <m:t xml:space="preserve">'</m:t>
            </m:r>
          </m:sup>
        </m:sSubSup>
        <m:r>
          <w:rPr/>
          <m:t xml:space="preserve">,...)</m:t>
        </m:r>
        <m:r>
          <w:rPr/>
          <m:t>→</m:t>
        </m:r>
        <m:r>
          <w:rPr/>
          <m:t xml:space="preserve">U(</m:t>
        </m:r>
        <m:sSubSup>
          <m:sSubSupPr>
            <m:ctrlPr>
              <w:rPr/>
            </m:ctrlPr>
          </m:sSubSupPr>
          <m:e>
            <m:r>
              <w:rPr/>
              <m:t xml:space="preserve">S</m:t>
            </m:r>
          </m:e>
          <m:sub>
            <m:r>
              <w:rPr/>
              <m:t xml:space="preserve">i+n</m:t>
            </m:r>
          </m:sub>
          <m:sup/>
        </m:sSubSup>
        <m:r>
          <w:rPr/>
          <m:t xml:space="preserve">,</m:t>
        </m:r>
        <m:sSubSup>
          <m:sSubSupPr>
            <m:ctrlPr>
              <w:rPr/>
            </m:ctrlPr>
          </m:sSubSupPr>
          <m:e>
            <m:r>
              <w:rPr/>
              <m:t xml:space="preserve">S</m:t>
            </m:r>
          </m:e>
          <m:sub>
            <m:r>
              <w:rPr/>
              <m:t xml:space="preserve">i+n+1</m:t>
            </m:r>
          </m:sub>
          <m:sup/>
        </m:sSubSup>
        <m:r>
          <w:rPr/>
          <m:t xml:space="preserve">,...) &gt;</m:t>
        </m:r>
        <m:sSup>
          <m:sSupPr>
            <m:ctrlPr>
              <w:rPr/>
            </m:ctrlPr>
          </m:sSupPr>
          <m:e>
            <m:r>
              <w:rPr/>
              <m:t xml:space="preserve">U</m:t>
            </m:r>
          </m:e>
          <m:sup>
            <m:r>
              <w:rPr/>
              <m:t xml:space="preserve">'</m:t>
            </m:r>
          </m:sup>
        </m:sSup>
        <m:r>
          <w:rPr/>
          <m:t xml:space="preserve">(</m:t>
        </m:r>
        <m:sSubSup>
          <m:sSubSupPr>
            <m:ctrlPr>
              <w:rPr/>
            </m:ctrlPr>
          </m:sSubSupPr>
          <m:e>
            <m:r>
              <w:rPr/>
              <m:t xml:space="preserve">S</m:t>
            </m:r>
          </m:e>
          <m:sub>
            <m:r>
              <w:rPr/>
              <m:t xml:space="preserve">i+n</m:t>
            </m:r>
          </m:sub>
          <m:sup>
            <m:r>
              <w:rPr/>
              <m:t xml:space="preserve">'</m:t>
            </m:r>
          </m:sup>
        </m:sSubSup>
        <m:r>
          <w:rPr/>
          <m:t xml:space="preserve">,</m:t>
        </m:r>
        <m:sSubSup>
          <m:sSubSupPr>
            <m:ctrlPr>
              <w:rPr/>
            </m:ctrlPr>
          </m:sSubSupPr>
          <m:e>
            <m:r>
              <w:rPr/>
              <m:t xml:space="preserve">S</m:t>
            </m:r>
          </m:e>
          <m:sub>
            <m:r>
              <w:rPr/>
              <m:t xml:space="preserve">i+n+1</m:t>
            </m:r>
          </m:sub>
          <m:sup>
            <m:r>
              <w:rPr/>
              <m:t xml:space="preserve">'</m:t>
            </m:r>
          </m:sup>
        </m:sSubSup>
        <m:r>
          <w:rPr/>
          <m:t xml:space="preserve">,...)</m:t>
        </m:r>
      </m:oMath>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present value of the utility function for some discount factor </w:t>
      </w:r>
      <m:oMath>
        <m:r>
          <m:t>γ</m:t>
        </m:r>
      </m:oMath>
      <w:r w:rsidDel="00000000" w:rsidR="00000000" w:rsidRPr="00000000">
        <w:rPr>
          <w:rtl w:val="0"/>
        </w:rPr>
        <w:t xml:space="preserve">at time </w:t>
      </w:r>
      <m:oMath>
        <m:r>
          <w:rPr/>
          <m:t xml:space="preserve">t</m:t>
        </m:r>
      </m:oMath>
      <w:r w:rsidDel="00000000" w:rsidR="00000000" w:rsidRPr="00000000">
        <w:rPr>
          <w:rtl w:val="0"/>
        </w:rPr>
        <w:t xml:space="preserve">can be given as: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center"/>
        <w:rPr/>
      </w:pPr>
      <m:oMath>
        <m:r>
          <w:rPr/>
          <m:t xml:space="preserve">P.V. U(</m:t>
        </m:r>
        <m:sSubSup>
          <m:sSubSupPr>
            <m:ctrlPr>
              <w:rPr/>
            </m:ctrlPr>
          </m:sSubSupPr>
          <m:e>
            <m:r>
              <w:rPr/>
              <m:t xml:space="preserve">S</m:t>
            </m:r>
          </m:e>
          <m:sub>
            <m:r>
              <w:rPr/>
              <m:t xml:space="preserve">i</m:t>
            </m:r>
          </m:sub>
          <m:sup/>
        </m:sSubSup>
        <m:r>
          <w:rPr/>
          <m:t xml:space="preserve">,</m:t>
        </m:r>
        <m:sSubSup>
          <m:sSubSupPr>
            <m:ctrlPr>
              <w:rPr/>
            </m:ctrlPr>
          </m:sSubSupPr>
          <m:e>
            <m:r>
              <w:rPr/>
              <m:t xml:space="preserve">S</m:t>
            </m:r>
          </m:e>
          <m:sub>
            <m:r>
              <w:rPr/>
              <m:t xml:space="preserve">i+1</m:t>
            </m:r>
          </m:sub>
          <m:sup/>
        </m:sSubSup>
        <m:r>
          <w:rPr/>
          <m:t xml:space="preserve">,...) =</m:t>
        </m:r>
        <m:nary>
          <m:naryPr>
            <m:chr m:val="∑"/>
            <m:ctrlPr>
              <w:rPr/>
            </m:ctrlPr>
          </m:naryPr>
          <m:sub>
            <m:r>
              <w:rPr/>
              <m:t xml:space="preserve">t=0</m:t>
            </m:r>
          </m:sub>
          <m:sup>
            <m:r>
              <w:rPr/>
              <m:t>∞</m:t>
            </m:r>
          </m:sup>
        </m:nary>
        <m:sSup>
          <m:sSupPr>
            <m:ctrlPr>
              <w:rPr/>
            </m:ctrlPr>
          </m:sSupPr>
          <m:e>
            <m:r>
              <w:rPr/>
              <m:t>γ</m:t>
            </m:r>
          </m:e>
          <m:sup>
            <m:r>
              <w:rPr/>
              <m:t xml:space="preserve">t</m:t>
            </m:r>
          </m:sup>
        </m:sSup>
        <m:r>
          <w:rPr/>
          <m:t xml:space="preserve">R(</m:t>
        </m:r>
        <m:sSub>
          <m:sSubPr>
            <m:ctrlPr>
              <w:rPr/>
            </m:ctrlPr>
          </m:sSubPr>
          <m:e>
            <m:r>
              <w:rPr/>
              <m:t xml:space="preserve">S</m:t>
            </m:r>
          </m:e>
          <m:sub>
            <m:r>
              <w:rPr/>
              <m:t xml:space="preserve">t</m:t>
            </m:r>
          </m:sub>
        </m:sSub>
        <m:r>
          <w:rPr/>
          <m:t xml:space="preserve">)</m:t>
        </m:r>
        <m:r>
          <w:rPr/>
          <m:t>≤</m:t>
        </m:r>
        <m:nary>
          <m:naryPr>
            <m:chr m:val="∑"/>
            <m:ctrlPr>
              <w:rPr/>
            </m:ctrlPr>
          </m:naryPr>
          <m:sub>
            <m:r>
              <w:rPr/>
              <m:t xml:space="preserve">t=0</m:t>
            </m:r>
          </m:sub>
          <m:sup>
            <m:r>
              <w:rPr/>
              <m:t>∞</m:t>
            </m:r>
          </m:sup>
        </m:nary>
        <m:sSup>
          <m:sSupPr>
            <m:ctrlPr>
              <w:rPr/>
            </m:ctrlPr>
          </m:sSupPr>
          <m:e>
            <m:r>
              <w:rPr/>
              <m:t>γ</m:t>
            </m:r>
          </m:e>
          <m:sup>
            <m:r>
              <w:rPr/>
              <m:t xml:space="preserve">t</m:t>
            </m:r>
          </m:sup>
        </m:sSup>
        <m:sSub>
          <m:sSubPr>
            <m:ctrlPr>
              <w:rPr/>
            </m:ctrlPr>
          </m:sSubPr>
          <m:e>
            <m:r>
              <w:rPr/>
              <m:t xml:space="preserve">R</m:t>
            </m:r>
          </m:e>
          <m:sub>
            <m:r>
              <w:rPr/>
              <m:t xml:space="preserve">MAX</m:t>
            </m:r>
          </m:sub>
        </m:sSub>
        <m:r>
          <w:rPr/>
          <m:t xml:space="preserve"> = </m:t>
        </m:r>
        <m:f>
          <m:fPr>
            <m:ctrlPr>
              <w:rPr/>
            </m:ctrlPr>
          </m:fPr>
          <m:num>
            <m:sSub>
              <m:sSubPr>
                <m:ctrlPr>
                  <w:rPr/>
                </m:ctrlPr>
              </m:sSubPr>
              <m:e>
                <m:r>
                  <w:rPr/>
                  <m:t xml:space="preserve">R</m:t>
                </m:r>
              </m:e>
              <m:sub>
                <m:r>
                  <w:rPr/>
                  <m:t xml:space="preserve">MAX</m:t>
                </m:r>
              </m:sub>
            </m:sSub>
          </m:num>
          <m:den>
            <m:r>
              <w:rPr/>
              <m:t xml:space="preserve">1-</m:t>
            </m:r>
            <m:r>
              <w:rPr/>
              <m:t>γ</m:t>
            </m:r>
          </m:den>
        </m:f>
      </m:oMath>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1nygeosi6ck" w:id="36"/>
      <w:bookmarkEnd w:id="36"/>
      <w:r w:rsidDel="00000000" w:rsidR="00000000" w:rsidRPr="00000000">
        <w:rPr>
          <w:rtl w:val="0"/>
        </w:rPr>
        <w:t xml:space="preserve">Finding </w:t>
      </w:r>
      <w:r w:rsidDel="00000000" w:rsidR="00000000" w:rsidRPr="00000000">
        <w:rPr>
          <w:rtl w:val="0"/>
        </w:rPr>
        <w:t xml:space="preserve">Policies</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start with a definition of an optimal policy as one which maximizes the expected value of Utility over that policy: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r>
              <m:t>π</m:t>
            </m:r>
          </m:e>
          <m:sup>
            <m:r>
              <w:rPr/>
              <m:t xml:space="preserve">*</m:t>
            </m:r>
          </m:sup>
        </m:sSup>
        <m:r>
          <w:rPr/>
          <m:t xml:space="preserve">=</m:t>
        </m:r>
        <m:sSub>
          <m:sSubPr>
            <m:ctrlPr>
              <w:rPr/>
            </m:ctrlPr>
          </m:sSubPr>
          <m:e>
            <m:r>
              <w:rPr/>
              <m:t xml:space="preserve">argmax</m:t>
            </m:r>
          </m:e>
          <m:sub>
            <m:r>
              <w:rPr/>
              <m:t>π</m:t>
            </m:r>
          </m:sub>
        </m:sSub>
        <m:r>
          <w:rPr/>
          <m:t xml:space="preserve">E[</m:t>
        </m:r>
        <m:nary>
          <m:naryPr>
            <m:chr m:val="∑"/>
            <m:ctrlPr>
              <w:rPr/>
            </m:ctrlPr>
          </m:naryPr>
          <m:sub>
            <m:r>
              <w:rPr/>
              <m:t xml:space="preserve">t=0</m:t>
            </m:r>
          </m:sub>
          <m:sup>
            <m:r>
              <w:rPr/>
              <m:t>∞</m:t>
            </m:r>
          </m:sup>
        </m:nary>
        <m:sSup>
          <m:sSupPr>
            <m:ctrlPr>
              <w:rPr/>
            </m:ctrlPr>
          </m:sSupPr>
          <m:e>
            <m:r>
              <w:rPr/>
              <m:t>γ</m:t>
            </m:r>
          </m:e>
          <m:sup>
            <m:r>
              <w:rPr/>
              <m:t xml:space="preserve">t</m:t>
            </m:r>
          </m:sup>
        </m:sSup>
        <m:r>
          <w:rPr/>
          <m:t xml:space="preserve">R(</m:t>
        </m:r>
        <m:sSub>
          <m:sSubPr>
            <m:ctrlPr>
              <w:rPr/>
            </m:ctrlPr>
          </m:sSubPr>
          <m:e>
            <m:r>
              <w:rPr/>
              <m:t xml:space="preserve">S</m:t>
            </m:r>
          </m:e>
          <m:sub>
            <m:r>
              <w:rPr/>
              <m:t xml:space="preserve">t</m:t>
            </m:r>
          </m:sub>
        </m:sSub>
        <m:r>
          <w:rPr/>
          <m:t xml:space="preserve">)|</m:t>
        </m:r>
        <m:sSup>
          <m:sSupPr>
            <m:ctrlPr>
              <w:rPr/>
            </m:ctrlPr>
          </m:sSupPr>
          <m:e>
            <m:r>
              <w:rPr/>
              <m:t>π</m:t>
            </m:r>
          </m:e>
          <m:sup/>
        </m:sSup>
        <m:r>
          <w:rPr/>
          <m:t xml:space="preserve">]</m:t>
        </m:r>
      </m:oMath>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for any given state </w:t>
      </w:r>
      <m:oMath>
        <m:r>
          <w:rPr/>
          <m:t xml:space="preserve">s</m:t>
        </m:r>
      </m:oMath>
      <w:r w:rsidDel="00000000" w:rsidR="00000000" w:rsidRPr="00000000">
        <w:rPr>
          <w:rtl w:val="0"/>
        </w:rPr>
        <w:t xml:space="preserve">, the utility of that state is expected value of the sum of the discounted rewards from there 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r>
              <w:rPr/>
              <m:t xml:space="preserve">U(s)</m:t>
            </m:r>
          </m:e>
          <m:sup>
            <m:r>
              <w:rPr/>
              <m:t>π</m:t>
            </m:r>
          </m:sup>
        </m:sSup>
        <m:r>
          <w:rPr/>
          <m:t xml:space="preserve">=E[</m:t>
        </m:r>
        <m:nary>
          <m:naryPr>
            <m:chr m:val="∑"/>
            <m:ctrlPr>
              <w:rPr/>
            </m:ctrlPr>
          </m:naryPr>
          <m:sub>
            <m:r>
              <w:rPr/>
              <m:t xml:space="preserve">t=0</m:t>
            </m:r>
          </m:sub>
          <m:sup>
            <m:r>
              <w:rPr/>
              <m:t>∞</m:t>
            </m:r>
          </m:sup>
        </m:nary>
        <m:sSup>
          <m:sSupPr>
            <m:ctrlPr>
              <w:rPr/>
            </m:ctrlPr>
          </m:sSupPr>
          <m:e>
            <m:r>
              <w:rPr/>
              <m:t>γ</m:t>
            </m:r>
          </m:e>
          <m:sup>
            <m:r>
              <w:rPr/>
              <m:t xml:space="preserve">t</m:t>
            </m:r>
          </m:sup>
        </m:sSup>
        <m:r>
          <w:rPr/>
          <m:t xml:space="preserve">R(</m:t>
        </m:r>
        <m:sSub>
          <m:sSubPr>
            <m:ctrlPr>
              <w:rPr/>
            </m:ctrlPr>
          </m:sSubPr>
          <m:e>
            <m:r>
              <w:rPr/>
              <m:t xml:space="preserve">S</m:t>
            </m:r>
          </m:e>
          <m:sub>
            <m:r>
              <w:rPr/>
              <m:t xml:space="preserve">t</m:t>
            </m:r>
          </m:sub>
        </m:sSub>
        <m:r>
          <w:rPr/>
          <m:t xml:space="preserve">)|</m:t>
        </m:r>
        <m:sSup>
          <m:sSupPr>
            <m:ctrlPr>
              <w:rPr/>
            </m:ctrlPr>
          </m:sSupPr>
          <m:e>
            <m:r>
              <w:rPr/>
              <m:t>π</m:t>
            </m:r>
          </m:e>
          <m:sup/>
        </m:sSup>
        <m:r>
          <w:rPr/>
          <m:t xml:space="preserve">,</m:t>
        </m:r>
        <m:sSub>
          <m:sSubPr>
            <m:ctrlPr>
              <w:rPr/>
            </m:ctrlPr>
          </m:sSubPr>
          <m:e>
            <m:r>
              <w:rPr/>
              <m:t xml:space="preserve">s</m:t>
            </m:r>
          </m:e>
          <m:sub>
            <m:r>
              <w:rPr/>
              <m:t xml:space="preserve">0</m:t>
            </m:r>
          </m:sub>
        </m:sSub>
        <m:r>
          <w:rPr/>
          <m:t xml:space="preserve">=s)</m:t>
        </m:r>
      </m:oMath>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Then, for any given state </w:t>
      </w:r>
      <m:oMath>
        <m:r>
          <w:rPr/>
          <m:t xml:space="preserve">s</m:t>
        </m:r>
      </m:oMath>
      <w:r w:rsidDel="00000000" w:rsidR="00000000" w:rsidRPr="00000000">
        <w:rPr>
          <w:rtl w:val="0"/>
        </w:rPr>
        <w:t xml:space="preserve"> the optimal policy can be defined as the one which results from an action </w:t>
      </w:r>
      <m:oMath>
        <m:r>
          <w:rPr/>
          <m:t xml:space="preserve">a</m:t>
        </m:r>
      </m:oMath>
      <w:r w:rsidDel="00000000" w:rsidR="00000000" w:rsidRPr="00000000">
        <w:rPr>
          <w:rtl w:val="0"/>
        </w:rPr>
        <w:t xml:space="preserve"> which maximizes the utility of the next state </w:t>
      </w:r>
      <m:oMath>
        <m:sSup>
          <m:sSupPr>
            <m:ctrlPr>
              <w:rPr/>
            </m:ctrlPr>
          </m:sSupPr>
          <m:e>
            <m:r>
              <w:rPr/>
              <m:t xml:space="preserve">s</m:t>
            </m:r>
          </m:e>
          <m:sup>
            <m:r>
              <w:rPr/>
              <m:t xml:space="preserve">'</m:t>
            </m:r>
          </m:sup>
        </m:sSup>
      </m:oMath>
      <w:r w:rsidDel="00000000" w:rsidR="00000000" w:rsidRPr="00000000">
        <w:rPr>
          <w:rtl w:val="0"/>
        </w:rPr>
        <w:t xml:space="preserve">given that we follow the optimal policy is given by the Bellman equation: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r>
              <m:t>π</m:t>
            </m:r>
            <m:r>
              <w:rPr/>
              <m:t xml:space="preserve">(s)</m:t>
            </m:r>
          </m:e>
          <m:sup>
            <m:r>
              <w:rPr/>
              <m:t xml:space="preserve">*</m:t>
            </m:r>
          </m:sup>
        </m:sSup>
        <m:r>
          <w:rPr/>
          <m:t xml:space="preserve">=</m:t>
        </m:r>
        <m:sSub>
          <m:sSubPr>
            <m:ctrlPr>
              <w:rPr/>
            </m:ctrlPr>
          </m:sSubPr>
          <m:e>
            <m:r>
              <w:rPr/>
              <m:t xml:space="preserve">argmax</m:t>
            </m:r>
          </m:e>
          <m:sub>
            <m:r>
              <w:rPr/>
              <m:t xml:space="preserve">a</m:t>
            </m:r>
          </m:sub>
        </m:sSub>
        <m:nary>
          <m:naryPr>
            <m:chr m:val="∑"/>
            <m:ctrlPr>
              <w:rPr/>
            </m:ctrlPr>
          </m:naryPr>
          <m:sub>
            <m:sSup>
              <m:sSupPr>
                <m:ctrlPr>
                  <w:rPr/>
                </m:ctrlPr>
              </m:sSupPr>
              <m:e>
                <m:r>
                  <w:rPr/>
                  <m:t xml:space="preserve">S</m:t>
                </m:r>
              </m:e>
              <m:sup>
                <m:r>
                  <w:rPr/>
                  <m:t xml:space="preserve">'</m:t>
                </m:r>
              </m:sup>
            </m:sSup>
          </m:sub>
          <m:sup/>
        </m:nary>
        <m:r>
          <w:rPr/>
          <m:t xml:space="preserve">T(s,a,</m:t>
        </m:r>
        <m:sSup>
          <m:sSupPr>
            <m:ctrlPr>
              <w:rPr/>
            </m:ctrlPr>
          </m:sSupPr>
          <m:e>
            <m:r>
              <w:rPr/>
              <m:t xml:space="preserve">s</m:t>
            </m:r>
          </m:e>
          <m:sup>
            <m:r>
              <w:rPr/>
              <m:t xml:space="preserve">'</m:t>
            </m:r>
          </m:sup>
        </m:sSup>
        <m:r>
          <w:rPr/>
          <m:t xml:space="preserve">)</m:t>
        </m:r>
        <m:sSup>
          <m:sSupPr>
            <m:ctrlPr>
              <w:rPr/>
            </m:ctrlPr>
          </m:sSupPr>
          <m:e>
            <m:r>
              <w:rPr/>
              <m:t xml:space="preserve">U</m:t>
            </m:r>
          </m:e>
          <m:sup>
            <m:sSup>
              <m:sSupPr>
                <m:ctrlPr>
                  <w:rPr/>
                </m:ctrlPr>
              </m:sSupPr>
              <m:e>
                <m:r>
                  <w:rPr/>
                  <m:t>π</m:t>
                </m:r>
              </m:e>
              <m:sup>
                <m:r>
                  <w:rPr/>
                  <m:t xml:space="preserve">*</m:t>
                </m:r>
              </m:sup>
            </m:sSup>
          </m:sup>
        </m:sSup>
        <m:r>
          <w:rPr/>
          <m:t xml:space="preserve">(</m:t>
        </m:r>
        <m:sSup>
          <m:sSupPr>
            <m:ctrlPr>
              <w:rPr/>
            </m:ctrlPr>
          </m:sSupPr>
          <m:e>
            <m:r>
              <w:rPr/>
              <m:t xml:space="preserve">s</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qijr1j8s0hm" w:id="37"/>
      <w:bookmarkEnd w:id="37"/>
      <w:r w:rsidDel="00000000" w:rsidR="00000000" w:rsidRPr="00000000">
        <w:rPr>
          <w:rtl w:val="0"/>
        </w:rPr>
        <w:t xml:space="preserve">Value Iteration</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Start with an arbitrary policy, and update based on neighbours.  That is, start with arbitrary values for </w:t>
      </w:r>
      <m:oMath>
        <m:r>
          <w:rPr/>
          <m:t xml:space="preserve">U(s)</m:t>
        </m:r>
      </m:oMath>
      <w:r w:rsidDel="00000000" w:rsidR="00000000" w:rsidRPr="00000000">
        <w:rPr>
          <w:rtl w:val="0"/>
        </w:rPr>
        <w:t xml:space="preserve"> for all </w:t>
      </w:r>
      <m:oMath>
        <m:r>
          <w:rPr/>
          <m:t xml:space="preserve">s</m:t>
        </m:r>
      </m:oMath>
      <w:r w:rsidDel="00000000" w:rsidR="00000000" w:rsidRPr="00000000">
        <w:rPr>
          <w:rtl w:val="0"/>
        </w:rPr>
        <w:t xml:space="preserve">, and then update recursively by:</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w:rPr/>
                  <m:t xml:space="preserve">U</m:t>
                </m:r>
              </m:e>
              <m:sub>
                <m:r>
                  <w:rPr/>
                  <m:t xml:space="preserve">t+1</m:t>
                </m:r>
              </m:sub>
            </m:sSub>
            <m:r>
              <w:rPr/>
              <m:t xml:space="preserve">(s)</m:t>
            </m:r>
          </m:e>
          <m:sup/>
        </m:sSup>
        <m:r>
          <w:rPr/>
          <m:t xml:space="preserve">=R(s)+ </m:t>
        </m:r>
        <m:sSub>
          <m:sSubPr>
            <m:ctrlPr>
              <w:rPr/>
            </m:ctrlPr>
          </m:sSubPr>
          <m:e>
            <m:r>
              <w:rPr/>
              <m:t xml:space="preserve">max</m:t>
            </m:r>
          </m:e>
          <m:sub>
            <m:r>
              <w:rPr/>
              <m:t xml:space="preserve">a</m:t>
            </m:r>
          </m:sub>
        </m:sSub>
        <m:r>
          <w:rPr/>
          <m:t>γ</m:t>
        </m:r>
        <m:nary>
          <m:naryPr>
            <m:chr m:val="∑"/>
            <m:ctrlPr>
              <w:rPr/>
            </m:ctrlPr>
          </m:naryPr>
          <m:sub>
            <m:sSup>
              <m:sSupPr>
                <m:ctrlPr>
                  <w:rPr/>
                </m:ctrlPr>
              </m:sSupPr>
              <m:e>
                <m:r>
                  <w:rPr/>
                  <m:t xml:space="preserve">S</m:t>
                </m:r>
              </m:e>
              <m:sup>
                <m:r>
                  <w:rPr/>
                  <m:t xml:space="preserve">'</m:t>
                </m:r>
              </m:sup>
            </m:sSup>
          </m:sub>
          <m:sup/>
        </m:nary>
        <m:r>
          <w:rPr/>
          <m:t xml:space="preserve">T(s,a,</m:t>
        </m:r>
        <m:sSup>
          <m:sSupPr>
            <m:ctrlPr>
              <w:rPr/>
            </m:ctrlPr>
          </m:sSupPr>
          <m:e>
            <m:r>
              <w:rPr/>
              <m:t xml:space="preserve">s</m:t>
            </m:r>
          </m:e>
          <m:sup>
            <m:r>
              <w:rPr/>
              <m:t xml:space="preserve">'</m:t>
            </m:r>
          </m:sup>
        </m:sSup>
        <m:r>
          <w:rPr/>
          <m:t xml:space="preserve">)</m:t>
        </m:r>
        <m:sSub>
          <m:sSubPr>
            <m:ctrlPr>
              <w:rPr/>
            </m:ctrlPr>
          </m:sSubPr>
          <m:e>
            <m:r>
              <w:rPr/>
              <m:t xml:space="preserve">U</m:t>
            </m:r>
          </m:e>
          <m:sub>
            <m:r>
              <w:rPr/>
              <m:t xml:space="preserve">t</m:t>
            </m:r>
          </m:sub>
        </m:sSub>
        <m:r>
          <w:rPr/>
          <m:t xml:space="preserve">(</m:t>
        </m:r>
        <m:sSup>
          <m:sSupPr>
            <m:ctrlPr>
              <w:rPr/>
            </m:ctrlPr>
          </m:sSupPr>
          <m:e>
            <m:r>
              <w:rPr/>
              <m:t xml:space="preserve">s</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each step, we’re moving closer to the answer.  Since our discount factor is less than 1, the remainder of the utility of all other states impacts the current utility being evaluated less, making values better each iteration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t8qa111c1cc" w:id="38"/>
      <w:bookmarkEnd w:id="38"/>
      <w:r w:rsidDel="00000000" w:rsidR="00000000" w:rsidRPr="00000000">
        <w:rPr>
          <w:rtl w:val="0"/>
        </w:rPr>
        <w:t xml:space="preserve">Policy Iteration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we’re ultimately interested in finding the optimal policy, calculating all utilities may be wasteful.  instead, if we start with an arbitrary policy </w:t>
      </w:r>
      <m:oMath>
        <m:sSub>
          <m:sSubPr>
            <m:ctrlPr>
              <w:rPr/>
            </m:ctrlPr>
          </m:sSubPr>
          <m:e>
            <m:r>
              <m:t>π</m:t>
            </m:r>
          </m:e>
          <m:sub>
            <m:r>
              <w:rPr/>
              <m:t xml:space="preserve">0</m:t>
            </m:r>
          </m:sub>
        </m:sSub>
      </m:oMath>
      <w:r w:rsidDel="00000000" w:rsidR="00000000" w:rsidRPr="00000000">
        <w:rPr>
          <w:rtl w:val="0"/>
        </w:rPr>
        <w:t xml:space="preserve">, and update our policy such that: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m:t>π</m:t>
                </m:r>
              </m:e>
              <m:sub>
                <m:r>
                  <w:rPr/>
                  <m:t xml:space="preserve">t+1</m:t>
                </m:r>
              </m:sub>
            </m:sSub>
            <m:r>
              <w:rPr/>
              <m:t xml:space="preserve">(s)</m:t>
            </m:r>
          </m:e>
          <m:sup/>
        </m:sSup>
        <m:r>
          <w:rPr/>
          <m:t xml:space="preserve">=</m:t>
        </m:r>
        <m:sSub>
          <m:sSubPr>
            <m:ctrlPr>
              <w:rPr/>
            </m:ctrlPr>
          </m:sSubPr>
          <m:e>
            <m:r>
              <w:rPr/>
              <m:t xml:space="preserve">argmax</m:t>
            </m:r>
          </m:e>
          <m:sub>
            <m:r>
              <w:rPr/>
              <m:t xml:space="preserve">a</m:t>
            </m:r>
          </m:sub>
        </m:sSub>
        <m:r>
          <w:rPr/>
          <m:t>γ</m:t>
        </m:r>
        <m:nary>
          <m:naryPr>
            <m:chr m:val="∑"/>
            <m:ctrlPr>
              <w:rPr/>
            </m:ctrlPr>
          </m:naryPr>
          <m:sub>
            <m:sSup>
              <m:sSupPr>
                <m:ctrlPr>
                  <w:rPr/>
                </m:ctrlPr>
              </m:sSupPr>
              <m:e>
                <m:r>
                  <w:rPr/>
                  <m:t xml:space="preserve">S</m:t>
                </m:r>
              </m:e>
              <m:sup>
                <m:r>
                  <w:rPr/>
                  <m:t xml:space="preserve">'</m:t>
                </m:r>
              </m:sup>
            </m:sSup>
          </m:sub>
          <m:sup/>
        </m:nary>
        <m:r>
          <w:rPr/>
          <m:t xml:space="preserve">T(s,a,</m:t>
        </m:r>
        <m:sSup>
          <m:sSupPr>
            <m:ctrlPr>
              <w:rPr/>
            </m:ctrlPr>
          </m:sSupPr>
          <m:e>
            <m:r>
              <w:rPr/>
              <m:t xml:space="preserve">s</m:t>
            </m:r>
          </m:e>
          <m:sup>
            <m:r>
              <w:rPr/>
              <m:t xml:space="preserve">'</m:t>
            </m:r>
          </m:sup>
        </m:sSup>
        <m:r>
          <w:rPr/>
          <m:t xml:space="preserve">)</m:t>
        </m:r>
        <m:sSub>
          <m:sSubPr>
            <m:ctrlPr>
              <w:rPr/>
            </m:ctrlPr>
          </m:sSubPr>
          <m:e>
            <m:r>
              <w:rPr/>
              <m:t xml:space="preserve">U</m:t>
            </m:r>
          </m:e>
          <m:sub>
            <m:r>
              <w:rPr/>
              <m:t xml:space="preserve">t</m:t>
            </m:r>
          </m:sub>
        </m:sSub>
        <m:r>
          <w:rPr/>
          <m:t xml:space="preserve">(</m:t>
        </m:r>
        <m:sSup>
          <m:sSupPr>
            <m:ctrlPr>
              <w:rPr/>
            </m:ctrlPr>
          </m:sSupPr>
          <m:e>
            <m:r>
              <w:rPr/>
              <m:t xml:space="preserve">s</m:t>
            </m:r>
          </m:e>
          <m:sup>
            <m:r>
              <w:rPr/>
              <m:t xml:space="preserve">'</m:t>
            </m:r>
          </m:sup>
        </m:sSup>
        <m:r>
          <w:rPr/>
          <m:t xml:space="preserve">)</m:t>
        </m:r>
      </m:oMath>
      <w:r w:rsidDel="00000000" w:rsidR="00000000" w:rsidRPr="00000000">
        <w:rPr>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w:rPr/>
                  <m:t xml:space="preserve">U</m:t>
                </m:r>
              </m:e>
              <m:sub>
                <m:r>
                  <w:rPr/>
                  <m:t xml:space="preserve">t</m:t>
                </m:r>
              </m:sub>
            </m:sSub>
            <m:r>
              <w:rPr/>
              <m:t xml:space="preserve">(s)</m:t>
            </m:r>
          </m:e>
          <m:sup/>
        </m:sSup>
        <m:r>
          <w:rPr/>
          <m:t xml:space="preserve">=R(s) + </m:t>
        </m:r>
        <m:r>
          <w:rPr/>
          <m:t>γ</m:t>
        </m:r>
        <m:nary>
          <m:naryPr>
            <m:chr m:val="∑"/>
            <m:ctrlPr>
              <w:rPr/>
            </m:ctrlPr>
          </m:naryPr>
          <m:sub>
            <m:sSup>
              <m:sSupPr>
                <m:ctrlPr>
                  <w:rPr/>
                </m:ctrlPr>
              </m:sSupPr>
              <m:e>
                <m:r>
                  <w:rPr/>
                  <m:t xml:space="preserve">S</m:t>
                </m:r>
              </m:e>
              <m:sup>
                <m:r>
                  <w:rPr/>
                  <m:t xml:space="preserve">'</m:t>
                </m:r>
              </m:sup>
            </m:sSup>
          </m:sub>
          <m:sup/>
        </m:nary>
        <m:r>
          <w:rPr/>
          <m:t xml:space="preserve">T(s,</m:t>
        </m:r>
        <m:sSub>
          <m:sSubPr>
            <m:ctrlPr>
              <w:rPr/>
            </m:ctrlPr>
          </m:sSubPr>
          <m:e>
            <m:r>
              <w:rPr/>
              <m:t>π</m:t>
            </m:r>
          </m:e>
          <m:sub>
            <m:r>
              <w:rPr/>
              <m:t xml:space="preserve">t</m:t>
            </m:r>
          </m:sub>
        </m:sSub>
        <m:r>
          <w:rPr/>
          <m:t xml:space="preserve">(s)</m:t>
        </m:r>
        <m:r>
          <w:rPr/>
          <m:t xml:space="preserve">,</m:t>
        </m:r>
        <m:sSup>
          <m:sSupPr>
            <m:ctrlPr>
              <w:rPr/>
            </m:ctrlPr>
          </m:sSupPr>
          <m:e>
            <m:r>
              <w:rPr/>
              <m:t xml:space="preserve">s</m:t>
            </m:r>
          </m:e>
          <m:sup>
            <m:r>
              <w:rPr/>
              <m:t xml:space="preserve">'</m:t>
            </m:r>
          </m:sup>
        </m:sSup>
        <m:r>
          <w:rPr/>
          <m:t xml:space="preserve">)</m:t>
        </m:r>
        <m:sSub>
          <m:sSubPr>
            <m:ctrlPr>
              <w:rPr/>
            </m:ctrlPr>
          </m:sSubPr>
          <m:e>
            <m:r>
              <w:rPr/>
              <m:t xml:space="preserve">U</m:t>
            </m:r>
          </m:e>
          <m:sub>
            <m:r>
              <w:rPr/>
              <m:t xml:space="preserve">t</m:t>
            </m:r>
          </m:sub>
        </m:sSub>
        <m:r>
          <w:rPr/>
          <m:t xml:space="preserve">(</m:t>
        </m:r>
        <m:sSup>
          <m:sSupPr>
            <m:ctrlPr>
              <w:rPr/>
            </m:ctrlPr>
          </m:sSupPr>
          <m:e>
            <m:r>
              <w:rPr/>
              <m:t xml:space="preserve">s</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latter is a system of </w:t>
      </w:r>
      <m:oMath>
        <m:r>
          <w:rPr/>
          <m:t xml:space="preserve">n</m:t>
        </m:r>
      </m:oMath>
      <w:r w:rsidDel="00000000" w:rsidR="00000000" w:rsidRPr="00000000">
        <w:rPr>
          <w:rtl w:val="0"/>
        </w:rPr>
        <w:t xml:space="preserve"> linear equations with </w:t>
      </w:r>
      <m:oMath>
        <m:r>
          <w:rPr/>
          <m:t xml:space="preserve">n</m:t>
        </m:r>
      </m:oMath>
      <w:r w:rsidDel="00000000" w:rsidR="00000000" w:rsidRPr="00000000">
        <w:rPr>
          <w:rtl w:val="0"/>
        </w:rPr>
        <w:t xml:space="preserve"> unknowns, which is solvable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nhyhd1hxzmm" w:id="39"/>
      <w:bookmarkEnd w:id="39"/>
      <w:r w:rsidDel="00000000" w:rsidR="00000000" w:rsidRPr="00000000">
        <w:rPr>
          <w:rtl w:val="0"/>
        </w:rPr>
        <w:t xml:space="preserve">Q-Learning</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that reinforcement learning can be thought of three component parts:</w:t>
      </w:r>
    </w:p>
    <w:p w:rsidR="00000000" w:rsidDel="00000000" w:rsidP="00000000" w:rsidRDefault="00000000" w:rsidRPr="00000000" w14:paraId="0000011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model (T,R)</w:t>
      </w:r>
    </w:p>
    <w:p w:rsidR="00000000" w:rsidDel="00000000" w:rsidP="00000000" w:rsidRDefault="00000000" w:rsidRPr="00000000" w14:paraId="0000012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Transitions &lt;s,a,r,s’&gt;</w:t>
      </w:r>
    </w:p>
    <w:p w:rsidR="00000000" w:rsidDel="00000000" w:rsidP="00000000" w:rsidRDefault="00000000" w:rsidRPr="00000000" w14:paraId="0000012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policy (set of actions)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Abstracting the various algorithms in RL, we can categorize each into one of four categories:</w:t>
      </w:r>
    </w:p>
    <w:p w:rsidR="00000000" w:rsidDel="00000000" w:rsidP="00000000" w:rsidRDefault="00000000" w:rsidRPr="00000000" w14:paraId="00000123">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planner maps models to policy</w:t>
      </w:r>
    </w:p>
    <w:p w:rsidR="00000000" w:rsidDel="00000000" w:rsidP="00000000" w:rsidRDefault="00000000" w:rsidRPr="00000000" w14:paraId="00000124">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learner maps transitions to policy</w:t>
      </w:r>
    </w:p>
    <w:p w:rsidR="00000000" w:rsidDel="00000000" w:rsidP="00000000" w:rsidRDefault="00000000" w:rsidRPr="00000000" w14:paraId="00000125">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modeler maps transitions to models</w:t>
      </w:r>
    </w:p>
    <w:p w:rsidR="00000000" w:rsidDel="00000000" w:rsidP="00000000" w:rsidRDefault="00000000" w:rsidRPr="00000000" w14:paraId="00000126">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simulator maps models to transition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many practical examples, we don’t know what the reward function may be for any given state.  As such, policy and value iteration, which rely on knowledge of the model of the current and successor states, may prove inadequate for us to solve an MDP.  We can define a function as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w:rPr/>
                  <m:t xml:space="preserve">Q</m:t>
                </m:r>
              </m:e>
              <m:sub/>
            </m:sSub>
            <m:r>
              <w:rPr/>
              <m:t xml:space="preserve">(s,a)</m:t>
            </m:r>
          </m:e>
          <m:sup/>
        </m:sSup>
        <m:r>
          <w:rPr/>
          <m:t xml:space="preserve">=R(s,a) + </m:t>
        </m:r>
        <m:r>
          <w:rPr/>
          <m:t>γ</m:t>
        </m:r>
        <m:nary>
          <m:naryPr>
            <m:chr m:val="∑"/>
            <m:ctrlPr>
              <w:rPr/>
            </m:ctrlPr>
          </m:naryPr>
          <m:sub>
            <m:sSup>
              <m:sSupPr>
                <m:ctrlPr>
                  <w:rPr/>
                </m:ctrlPr>
              </m:sSupPr>
              <m:e>
                <m:r>
                  <w:rPr/>
                  <m:t xml:space="preserve">S</m:t>
                </m:r>
              </m:e>
              <m:sup>
                <m:r>
                  <w:rPr/>
                  <m:t xml:space="preserve">'</m:t>
                </m:r>
              </m:sup>
            </m:sSup>
          </m:sub>
          <m:sup/>
        </m:nary>
        <m:r>
          <w:rPr/>
          <m:t xml:space="preserve">T(s,a,</m:t>
        </m:r>
        <m:sSup>
          <m:sSupPr>
            <m:ctrlPr>
              <w:rPr/>
            </m:ctrlPr>
          </m:sSupPr>
          <m:e>
            <m:r>
              <w:rPr/>
              <m:t xml:space="preserve">s</m:t>
            </m:r>
          </m:e>
          <m:sup>
            <m:r>
              <w:rPr/>
              <m:t xml:space="preserve">'</m:t>
            </m:r>
          </m:sup>
        </m:sSup>
        <m:r>
          <w:rPr/>
          <m:t xml:space="preserve">)</m:t>
        </m:r>
        <m:sSub>
          <m:sSubPr>
            <m:ctrlPr>
              <w:rPr/>
            </m:ctrlPr>
          </m:sSubPr>
          <m:e>
            <m:r>
              <w:rPr/>
              <m:t xml:space="preserve">max</m:t>
            </m:r>
          </m:e>
          <m:sub>
            <m:sSup>
              <m:sSupPr>
                <m:ctrlPr>
                  <w:rPr/>
                </m:ctrlPr>
              </m:sSupPr>
              <m:e>
                <m:r>
                  <w:rPr/>
                  <m:t xml:space="preserve">a</m:t>
                </m:r>
              </m:e>
              <m:sup>
                <m:r>
                  <w:rPr/>
                  <m:t xml:space="preserve">'</m:t>
                </m:r>
              </m:sup>
            </m:sSup>
          </m:sub>
        </m:sSub>
        <m:r>
          <w:rPr/>
          <m:t xml:space="preserve">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oMath>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we can estimate the best policy and the utility at any given state by: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w:rPr/>
                  <m:t xml:space="preserve">U</m:t>
                </m:r>
              </m:e>
              <m:sub/>
            </m:sSub>
            <m:r>
              <w:rPr/>
              <m:t xml:space="preserve">(s)</m:t>
            </m:r>
          </m:e>
          <m:sup/>
        </m:sSup>
        <m:r>
          <w:rPr/>
          <m:t xml:space="preserve">=maxQ(s,a)</m:t>
        </m:r>
      </m:oMath>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e>
                <m:r>
                  <m:t>π</m:t>
                </m:r>
              </m:e>
              <m:sub/>
            </m:sSub>
            <m:r>
              <w:rPr/>
              <m:t xml:space="preserve">(s)</m:t>
            </m:r>
          </m:e>
          <m:sup/>
        </m:sSup>
        <m:r>
          <w:rPr/>
          <m:t xml:space="preserve">=argmaxQ(s,a)</m:t>
        </m:r>
      </m:oMath>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Q algorithm will converge. given that each state-action pair is visited infinitely often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Initializing the Q value of each state to 0, the algorithm progresses through each state, by choosing states with non-zero rewards and updating adjacent states with new values of Q recursively.  Intuitively, we can see that Q will converge as it will incrementally move towards representing the true utility of each state.  This is true for all deterministic MDP’s bounded by |r(s,a)|&lt; c, for which the Q algorithm can visit each state infinitely often.  Mathematically, if we state that our estimate of Q, QQ:</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center"/>
        <w:rPr/>
      </w:pPr>
      <m:oMath>
        <m:r>
          <w:rPr/>
          <m:t xml:space="preserve">Q</m:t>
        </m:r>
        <m:sSub>
          <m:sSubPr>
            <m:ctrlPr>
              <w:rPr/>
            </m:ctrlPr>
          </m:sSubPr>
          <m:e>
            <m:r>
              <w:rPr/>
              <m:t xml:space="preserve">Q</m:t>
            </m:r>
          </m:e>
          <m:sub/>
        </m:sSub>
        <m:sSup>
          <m:sSupPr>
            <m:ctrlPr>
              <w:rPr/>
            </m:ctrlPr>
          </m:sSupPr>
          <m:e>
            <m:r>
              <w:rPr/>
              <m:t xml:space="preserve">(s,a)</m:t>
            </m:r>
          </m:e>
          <m:sup/>
        </m:sSup>
        <m:r>
          <w:rPr/>
          <m:t>←</m:t>
        </m:r>
        <m:r>
          <w:rPr/>
          <m:t xml:space="preserve">r(s,a) + </m:t>
        </m:r>
        <m:r>
          <w:rPr/>
          <m:t>γ</m:t>
        </m:r>
        <m:sSub>
          <m:sSubPr>
            <m:ctrlPr>
              <w:rPr/>
            </m:ctrlPr>
          </m:sSubPr>
          <m:e>
            <m:r>
              <w:rPr/>
              <m:t xml:space="preserve">max</m:t>
            </m:r>
          </m:e>
          <m:sub>
            <m:sSup>
              <m:sSupPr>
                <m:ctrlPr>
                  <w:rPr/>
                </m:ctrlPr>
              </m:sSupPr>
              <m:e>
                <m:r>
                  <w:rPr/>
                  <m:t xml:space="preserve">a</m:t>
                </m:r>
              </m:e>
              <m:sup>
                <m:r>
                  <w:rPr/>
                  <m:t xml:space="preserve">'</m:t>
                </m:r>
              </m:sup>
            </m:sSup>
          </m:sub>
        </m:sSub>
        <w:ins w:author="Tristan Labetoulle" w:id="0" w:date="2016-12-04T10:44:54Z">
          <m:r>
            <w:rPr/>
            <m:t xml:space="preserve">Q</m:t>
          </m:r>
        </w:ins>
        <m:r>
          <w:rPr/>
          <m:t xml:space="preserve">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oMath>
      <w:ins w:author="Tristan Labetoulle" w:id="0" w:date="2016-12-04T10:44:54Z"/>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there exists some nonzero error: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pPr>
      <m:oMath>
        <m:r>
          <m:t>Δ</m:t>
        </m:r>
        <m:r>
          <w:rPr/>
          <m:t xml:space="preserve">n=</m:t>
        </m:r>
        <m:sSub>
          <m:sSubPr>
            <m:ctrlPr>
              <w:rPr/>
            </m:ctrlPr>
          </m:sSubPr>
          <m:e>
            <m:r>
              <w:rPr/>
              <m:t xml:space="preserve">max</m:t>
            </m:r>
          </m:e>
          <m:sub>
            <m:r>
              <w:rPr/>
              <m:t xml:space="preserve">s,</m:t>
            </m:r>
            <m:sSup>
              <m:sSupPr>
                <m:ctrlPr>
                  <w:rPr/>
                </m:ctrlPr>
              </m:sSupPr>
              <m:e>
                <m:r>
                  <w:rPr/>
                  <m:t xml:space="preserve">a</m:t>
                </m:r>
              </m:e>
              <m:sup/>
            </m:sSup>
          </m:sub>
        </m:sSub>
        <m:r>
          <w:rPr/>
          <m:t xml:space="preserve">|QQ(</m:t>
        </m:r>
        <m:sSup>
          <m:sSupPr>
            <m:ctrlPr>
              <w:rPr/>
            </m:ctrlPr>
          </m:sSupPr>
          <m:e>
            <m:r>
              <w:rPr/>
              <m:t xml:space="preserve">s</m:t>
            </m:r>
          </m:e>
          <m:sup/>
        </m:sSup>
        <m:r>
          <w:rPr/>
          <m:t xml:space="preserve">,a)-Q(s,a)|</m:t>
        </m:r>
      </m:oMath>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 for any arbitrary step of the Q algorithm:</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jc w:val="center"/>
        <w:rPr/>
      </w:pPr>
      <m:oMath>
        <m:r>
          <w:rPr/>
          <m:t xml:space="preserve">Q</m:t>
        </m:r>
        <m:sSub>
          <m:sSubPr>
            <m:ctrlPr>
              <w:rPr/>
            </m:ctrlPr>
          </m:sSubPr>
          <m:e>
            <m:r>
              <w:rPr/>
              <m:t xml:space="preserve">Q</m:t>
            </m:r>
          </m:e>
          <m:sub/>
        </m:sSub>
        <m:sSup>
          <m:sSupPr>
            <m:ctrlPr>
              <w:rPr/>
            </m:ctrlPr>
          </m:sSupPr>
          <m:e>
            <m:r>
              <w:rPr/>
              <m:t xml:space="preserve">(s,a)</m:t>
            </m:r>
          </m:e>
          <m:sup/>
        </m:sSup>
        <m:r>
          <w:rPr/>
          <m:t xml:space="preserve">-Q(s,a)= </m:t>
        </m:r>
        <m:r>
          <w:rPr/>
          <m:t>γ</m:t>
        </m:r>
        <m:sSub>
          <m:sSubPr>
            <m:ctrlPr>
              <w:rPr/>
            </m:ctrlPr>
          </m:sSubPr>
          <m:e>
            <m:r>
              <w:rPr/>
              <m:t xml:space="preserve">max</m:t>
            </m:r>
          </m:e>
          <m:sub>
            <m:sSup>
              <m:sSupPr>
                <m:ctrlPr>
                  <w:rPr/>
                </m:ctrlPr>
              </m:sSupPr>
              <m:e>
                <m:r>
                  <w:rPr/>
                  <m:t xml:space="preserve">s,a</m:t>
                </m:r>
              </m:e>
              <m:sup>
                <m:r>
                  <w:rPr/>
                  <m:t xml:space="preserve">'</m:t>
                </m:r>
              </m:sup>
            </m:sSup>
          </m:sub>
        </m:sSub>
        <m:r>
          <w:rPr/>
          <m:t xml:space="preserve">|QQ(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r>
          <w:rPr/>
          <m:t>γ</m:t>
        </m:r>
        <m:r>
          <w:rPr/>
          <m:t>Δ</m:t>
        </m:r>
        <m:r>
          <w:rPr/>
          <m:t xml:space="preserve">n</m:t>
        </m:r>
      </m:oMath>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each subsequent error in the table is smaller than the last, the largest </w:t>
      </w:r>
      <m:oMath>
        <m:r>
          <m:t>Δ</m:t>
        </m:r>
        <m:r>
          <w:rPr/>
          <m:t xml:space="preserve">n</m:t>
        </m:r>
      </m:oMath>
      <w:r w:rsidDel="00000000" w:rsidR="00000000" w:rsidRPr="00000000">
        <w:rPr>
          <w:rtl w:val="0"/>
        </w:rPr>
        <w:t xml:space="preserve">is </w:t>
      </w:r>
      <m:oMath>
        <m:r>
          <m:t>Δ</m:t>
        </m:r>
        <m:sSub>
          <m:sSubPr>
            <m:ctrlPr>
              <w:rPr/>
            </m:ctrlPr>
          </m:sSubPr>
          <m:e>
            <m:r>
              <w:rPr/>
              <m:t xml:space="preserve">n</m:t>
            </m:r>
          </m:e>
          <m:sub>
            <m:r>
              <w:rPr/>
              <m:t xml:space="preserve">0</m:t>
            </m:r>
          </m:sub>
        </m:sSub>
      </m:oMath>
      <w:r w:rsidDel="00000000" w:rsidR="00000000" w:rsidRPr="00000000">
        <w:rPr>
          <w:rtl w:val="0"/>
        </w:rPr>
        <w:t xml:space="preserve">, the error at the first step.  The error converges to 0 for sufficiently large </w:t>
      </w:r>
      <m:oMath>
        <m:r>
          <w:rPr/>
          <m:t xml:space="preserve">k</m:t>
        </m:r>
      </m:oMath>
      <w:r w:rsidDel="00000000" w:rsidR="00000000" w:rsidRPr="00000000">
        <w:rPr>
          <w:rtl w:val="0"/>
        </w:rPr>
        <w:t xml:space="preserve"> since </w:t>
      </w:r>
      <m:oMath>
        <m:sSup>
          <m:sSupPr>
            <m:ctrlPr>
              <w:rPr/>
            </m:ctrlPr>
          </m:sSupPr>
          <m:e>
            <m:r>
              <m:t>γ</m:t>
            </m:r>
          </m:e>
          <m:sup>
            <m:r>
              <w:rPr/>
              <m:t xml:space="preserve">k</m:t>
            </m:r>
          </m:sup>
        </m:sSup>
        <m:r>
          <w:rPr/>
          <m:t>Δ</m:t>
        </m:r>
        <m:sSub>
          <m:sSubPr>
            <m:ctrlPr>
              <w:rPr/>
            </m:ctrlPr>
          </m:sSubPr>
          <m:e>
            <m:r>
              <w:rPr/>
              <m:t xml:space="preserve">n</m:t>
            </m:r>
          </m:e>
          <m:sub>
            <m:r>
              <w:rPr/>
              <m:t xml:space="preserve">0</m:t>
            </m:r>
          </m:sub>
        </m:sSub>
        <m:r>
          <w:rPr/>
          <m:t>→</m:t>
        </m:r>
        <m:r>
          <w:rPr/>
          <m:t xml:space="preserve">0</m:t>
        </m:r>
      </m:oMath>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non-deterministic cases, we must account for probability of not following the desired action: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jc w:val="center"/>
        <w:rPr/>
      </w:pPr>
      <m:oMath>
        <m:r>
          <w:rPr/>
          <m:t xml:space="preserve">Q</m:t>
        </m:r>
        <m:sSub>
          <m:sSubPr>
            <m:ctrlPr>
              <w:rPr/>
            </m:ctrlPr>
          </m:sSubPr>
          <m:e>
            <m:r>
              <w:rPr/>
              <m:t xml:space="preserve">Q</m:t>
            </m:r>
          </m:e>
          <m:sub/>
        </m:sSub>
        <m:sSup>
          <m:sSupPr>
            <m:ctrlPr>
              <w:rPr/>
            </m:ctrlPr>
          </m:sSupPr>
          <m:e>
            <m:r>
              <w:rPr/>
              <m:t xml:space="preserve">(s,a)</m:t>
            </m:r>
          </m:e>
          <m:sup/>
        </m:sSup>
        <m:r>
          <w:rPr/>
          <m:t>←</m:t>
        </m:r>
        <m:r>
          <w:rPr/>
          <m:t>α</m:t>
        </m:r>
        <m:r>
          <w:rPr/>
          <m:t xml:space="preserve">(r(s,a) + </m:t>
        </m:r>
        <m:r>
          <w:rPr/>
          <m:t>γ</m:t>
        </m:r>
        <m:sSub>
          <m:sSubPr>
            <m:ctrlPr>
              <w:rPr/>
            </m:ctrlPr>
          </m:sSubPr>
          <m:e>
            <m:r>
              <w:rPr/>
              <m:t xml:space="preserve">max</m:t>
            </m:r>
          </m:e>
          <m:sub>
            <m:sSup>
              <m:sSupPr>
                <m:ctrlPr>
                  <w:rPr/>
                </m:ctrlPr>
              </m:sSupPr>
              <m:e>
                <m:r>
                  <w:rPr/>
                  <m:t xml:space="preserve">a</m:t>
                </m:r>
              </m:e>
              <m:sup>
                <m:r>
                  <w:rPr/>
                  <m:t xml:space="preserve">'</m:t>
                </m:r>
              </m:sup>
            </m:sSup>
          </m:sub>
        </m:sSub>
        <m:r>
          <w:rPr/>
          <m:t xml:space="preserve">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))+(1-</m:t>
        </m:r>
        <m:r>
          <w:rPr/>
          <m:t>α</m:t>
        </m:r>
        <m:r>
          <w:rPr/>
          <m:t xml:space="preserve">)QQ(s,a)</m:t>
        </m:r>
      </m:oMath>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Sarsa vs. Q learning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spacing w:after="220" w:lineRule="auto"/>
        <w:contextualSpacing w:val="0"/>
        <w:rPr>
          <w:color w:val="242729"/>
          <w:sz w:val="23"/>
          <w:szCs w:val="23"/>
        </w:rPr>
      </w:pPr>
      <w:r w:rsidDel="00000000" w:rsidR="00000000" w:rsidRPr="00000000">
        <w:rPr>
          <w:color w:val="242729"/>
          <w:sz w:val="23"/>
          <w:szCs w:val="23"/>
          <w:rtl w:val="0"/>
        </w:rPr>
        <w:t xml:space="preserve">The reason that Q-learning is off-policy is that it updates its Q-values using the Q-value of the next state </w:t>
      </w:r>
      <w:r w:rsidDel="00000000" w:rsidR="00000000" w:rsidRPr="00000000">
        <w:rPr>
          <w:color w:val="242729"/>
          <w:sz w:val="27"/>
          <w:szCs w:val="27"/>
          <w:rtl w:val="0"/>
        </w:rPr>
        <w:t xml:space="preserve">s</w:t>
      </w:r>
      <w:r w:rsidDel="00000000" w:rsidR="00000000" w:rsidRPr="00000000">
        <w:rPr>
          <w:color w:val="242729"/>
          <w:sz w:val="19"/>
          <w:szCs w:val="19"/>
          <w:rtl w:val="0"/>
        </w:rPr>
        <w:t xml:space="preserve">′</w:t>
      </w:r>
      <w:r w:rsidDel="00000000" w:rsidR="00000000" w:rsidRPr="00000000">
        <w:rPr>
          <w:color w:val="242729"/>
          <w:sz w:val="23"/>
          <w:szCs w:val="23"/>
          <w:rtl w:val="0"/>
        </w:rPr>
        <w:t xml:space="preserve">s′ and the </w:t>
      </w:r>
      <w:r w:rsidDel="00000000" w:rsidR="00000000" w:rsidRPr="00000000">
        <w:rPr>
          <w:i w:val="1"/>
          <w:color w:val="242729"/>
          <w:sz w:val="23"/>
          <w:szCs w:val="23"/>
          <w:rtl w:val="0"/>
        </w:rPr>
        <w:t xml:space="preserve">greedy action</w:t>
      </w:r>
      <w:r w:rsidDel="00000000" w:rsidR="00000000" w:rsidRPr="00000000">
        <w:rPr>
          <w:color w:val="242729"/>
          <w:sz w:val="23"/>
          <w:szCs w:val="23"/>
          <w:rtl w:val="0"/>
        </w:rPr>
        <w:t xml:space="preserve"> </w:t>
      </w:r>
      <w:r w:rsidDel="00000000" w:rsidR="00000000" w:rsidRPr="00000000">
        <w:rPr>
          <w:color w:val="242729"/>
          <w:sz w:val="27"/>
          <w:szCs w:val="27"/>
          <w:rtl w:val="0"/>
        </w:rPr>
        <w:t xml:space="preserve">a</w:t>
      </w:r>
      <w:r w:rsidDel="00000000" w:rsidR="00000000" w:rsidRPr="00000000">
        <w:rPr>
          <w:color w:val="242729"/>
          <w:sz w:val="19"/>
          <w:szCs w:val="19"/>
          <w:rtl w:val="0"/>
        </w:rPr>
        <w:t xml:space="preserve">′</w:t>
      </w:r>
      <w:r w:rsidDel="00000000" w:rsidR="00000000" w:rsidRPr="00000000">
        <w:rPr>
          <w:color w:val="242729"/>
          <w:sz w:val="23"/>
          <w:szCs w:val="23"/>
          <w:rtl w:val="0"/>
        </w:rPr>
        <w:t xml:space="preserve">a′. In other words, it estimates the </w:t>
      </w:r>
      <w:r w:rsidDel="00000000" w:rsidR="00000000" w:rsidRPr="00000000">
        <w:rPr>
          <w:i w:val="1"/>
          <w:color w:val="242729"/>
          <w:sz w:val="23"/>
          <w:szCs w:val="23"/>
          <w:rtl w:val="0"/>
        </w:rPr>
        <w:t xml:space="preserve">return</w:t>
      </w:r>
      <w:r w:rsidDel="00000000" w:rsidR="00000000" w:rsidRPr="00000000">
        <w:rPr>
          <w:color w:val="242729"/>
          <w:sz w:val="23"/>
          <w:szCs w:val="23"/>
          <w:rtl w:val="0"/>
        </w:rPr>
        <w:t xml:space="preserve"> (total discounted future reward) for state-action pairs assuming a greedy policy were followed despite the fact that it's not following a greedy policy.</w:t>
      </w:r>
    </w:p>
    <w:p w:rsidR="00000000" w:rsidDel="00000000" w:rsidP="00000000" w:rsidRDefault="00000000" w:rsidRPr="00000000" w14:paraId="00000141">
      <w:pPr>
        <w:spacing w:after="220" w:lineRule="auto"/>
        <w:contextualSpacing w:val="0"/>
        <w:rPr>
          <w:color w:val="242729"/>
          <w:sz w:val="23"/>
          <w:szCs w:val="23"/>
        </w:rPr>
      </w:pPr>
      <w:r w:rsidDel="00000000" w:rsidR="00000000" w:rsidRPr="00000000">
        <w:rPr>
          <w:color w:val="242729"/>
          <w:sz w:val="23"/>
          <w:szCs w:val="23"/>
          <w:rtl w:val="0"/>
        </w:rPr>
        <w:t xml:space="preserve">The reason that SARSA is on-policy is that it updates its Q-values using the Q-value of the next state </w:t>
      </w:r>
      <w:r w:rsidDel="00000000" w:rsidR="00000000" w:rsidRPr="00000000">
        <w:rPr>
          <w:color w:val="242729"/>
          <w:sz w:val="27"/>
          <w:szCs w:val="27"/>
          <w:rtl w:val="0"/>
        </w:rPr>
        <w:t xml:space="preserve">s</w:t>
      </w:r>
      <w:r w:rsidDel="00000000" w:rsidR="00000000" w:rsidRPr="00000000">
        <w:rPr>
          <w:color w:val="242729"/>
          <w:sz w:val="19"/>
          <w:szCs w:val="19"/>
          <w:rtl w:val="0"/>
        </w:rPr>
        <w:t xml:space="preserve">′</w:t>
      </w:r>
      <w:r w:rsidDel="00000000" w:rsidR="00000000" w:rsidRPr="00000000">
        <w:rPr>
          <w:color w:val="242729"/>
          <w:sz w:val="23"/>
          <w:szCs w:val="23"/>
          <w:rtl w:val="0"/>
        </w:rPr>
        <w:t xml:space="preserve">s′ and the </w:t>
      </w:r>
      <w:r w:rsidDel="00000000" w:rsidR="00000000" w:rsidRPr="00000000">
        <w:rPr>
          <w:i w:val="1"/>
          <w:color w:val="242729"/>
          <w:sz w:val="23"/>
          <w:szCs w:val="23"/>
          <w:rtl w:val="0"/>
        </w:rPr>
        <w:t xml:space="preserve">current policy's</w:t>
      </w:r>
      <w:r w:rsidDel="00000000" w:rsidR="00000000" w:rsidRPr="00000000">
        <w:rPr>
          <w:color w:val="242729"/>
          <w:sz w:val="23"/>
          <w:szCs w:val="23"/>
          <w:rtl w:val="0"/>
        </w:rPr>
        <w:t xml:space="preserve"> action </w:t>
      </w:r>
      <w:r w:rsidDel="00000000" w:rsidR="00000000" w:rsidRPr="00000000">
        <w:rPr>
          <w:color w:val="242729"/>
          <w:sz w:val="27"/>
          <w:szCs w:val="27"/>
          <w:rtl w:val="0"/>
        </w:rPr>
        <w:t xml:space="preserve">a</w:t>
      </w:r>
      <w:r w:rsidDel="00000000" w:rsidR="00000000" w:rsidRPr="00000000">
        <w:rPr>
          <w:color w:val="242729"/>
          <w:sz w:val="19"/>
          <w:szCs w:val="19"/>
          <w:rtl w:val="0"/>
        </w:rPr>
        <w:t xml:space="preserve">″</w:t>
      </w:r>
      <w:r w:rsidDel="00000000" w:rsidR="00000000" w:rsidRPr="00000000">
        <w:rPr>
          <w:color w:val="242729"/>
          <w:sz w:val="23"/>
          <w:szCs w:val="23"/>
          <w:rtl w:val="0"/>
        </w:rPr>
        <w:t xml:space="preserve">a″. It estimates the return for state-action pairs assuming the current policy continues to be followed.</w:t>
      </w:r>
    </w:p>
    <w:p w:rsidR="00000000" w:rsidDel="00000000" w:rsidP="00000000" w:rsidRDefault="00000000" w:rsidRPr="00000000" w14:paraId="00000142">
      <w:pPr>
        <w:spacing w:after="220" w:lineRule="auto"/>
        <w:contextualSpacing w:val="0"/>
        <w:rPr>
          <w:color w:val="242729"/>
          <w:sz w:val="23"/>
          <w:szCs w:val="23"/>
        </w:rPr>
      </w:pPr>
      <w:r w:rsidDel="00000000" w:rsidR="00000000" w:rsidRPr="00000000">
        <w:rPr>
          <w:color w:val="242729"/>
          <w:sz w:val="23"/>
          <w:szCs w:val="23"/>
          <w:rtl w:val="0"/>
        </w:rPr>
        <w:t xml:space="preserve">The distinction disappears if the current policy is a greedy policy. However, such an agent would not be good since it never explores.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hyperlink r:id="rId19">
        <w:r w:rsidDel="00000000" w:rsidR="00000000" w:rsidRPr="00000000">
          <w:rPr>
            <w:color w:val="1155cc"/>
            <w:u w:val="single"/>
            <w:rtl w:val="0"/>
          </w:rPr>
          <w:t xml:space="preserve">Source</w:t>
        </w:r>
      </w:hyperlink>
      <w:r w:rsidDel="00000000" w:rsidR="00000000" w:rsidRPr="00000000">
        <w:rP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1euwgpf9ebq" w:id="40"/>
      <w:bookmarkEnd w:id="40"/>
      <w:r w:rsidDel="00000000" w:rsidR="00000000" w:rsidRPr="00000000">
        <w:rPr>
          <w:rtl w:val="0"/>
        </w:rPr>
        <w:t xml:space="preserve">Game Theory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We’ve been discussing decision making in the context of a single agents trying to maximize rewards, however when conflict arises when there are multiple actors; GT is the mathematics of conflicts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xbtnxy7cdwm" w:id="41"/>
      <w:bookmarkEnd w:id="41"/>
      <w:r w:rsidDel="00000000" w:rsidR="00000000" w:rsidRPr="00000000">
        <w:rPr>
          <w:rtl w:val="0"/>
        </w:rPr>
        <w:t xml:space="preserve">Von Neumann’s Theorem</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2-player, 0-sum, </w:t>
      </w:r>
      <w:r w:rsidDel="00000000" w:rsidR="00000000" w:rsidRPr="00000000">
        <w:rPr>
          <w:rtl w:val="0"/>
        </w:rPr>
        <w:t xml:space="preserve">non-deterministic </w:t>
      </w:r>
      <w:r w:rsidDel="00000000" w:rsidR="00000000" w:rsidRPr="00000000">
        <w:rPr>
          <w:rtl w:val="0"/>
        </w:rPr>
        <w:t xml:space="preserve">game of perfect information, a strategy is a mapping a possible state to action; however, each player must consider the worst case strategy for the other(s).  This leads to a minimax strategy, which translates to the maximal strategy for a certain player is the one that minimizes the other’s, and is equal to maximin.  There always exists an optimal strategy for each agent.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theorem does not hold for games with hidden information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k35hsminijw" w:id="42"/>
      <w:bookmarkEnd w:id="42"/>
      <w:r w:rsidDel="00000000" w:rsidR="00000000" w:rsidRPr="00000000">
        <w:rPr>
          <w:rtl w:val="0"/>
        </w:rPr>
        <w:t xml:space="preserve">Pure and Mixed Strategies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deterministic games, we have a finite set of pure strategies possible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non-deterministic games, we can have a distribution over strategies; however, the value, in the long run, the expected value of the game is constant for any given probability distribution P- this is known as a mixed strategy.</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Nash Equilibrium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For each player, assuming the other players do not change their strategy, there is no advantage in changing their own strategy.</w:t>
      </w:r>
      <w:r w:rsidDel="00000000" w:rsidR="00000000" w:rsidRPr="00000000">
        <w:rPr>
          <w:rtl w:val="0"/>
        </w:rPr>
      </w:r>
    </w:p>
    <w:p w:rsidR="00000000" w:rsidDel="00000000" w:rsidP="00000000" w:rsidRDefault="00000000" w:rsidRPr="00000000" w14:paraId="00000155">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in an n-player pure strategy game, if elimination of all strictly dominated strategies eliminates in all but one remaining strategy, that strategy is in NE</w:t>
      </w:r>
    </w:p>
    <w:p w:rsidR="00000000" w:rsidDel="00000000" w:rsidP="00000000" w:rsidRDefault="00000000" w:rsidRPr="00000000" w14:paraId="00000156">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Any NE will survive elimination of strictly dominated strategies</w:t>
      </w:r>
    </w:p>
    <w:p w:rsidR="00000000" w:rsidDel="00000000" w:rsidP="00000000" w:rsidRDefault="00000000" w:rsidRPr="00000000" w14:paraId="00000157">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n-repeated game will result in n-repeated NE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oqfdbct773y" w:id="43"/>
      <w:bookmarkEnd w:id="43"/>
      <w:r w:rsidDel="00000000" w:rsidR="00000000" w:rsidRPr="00000000">
        <w:rPr>
          <w:rtl w:val="0"/>
        </w:rPr>
        <w:t xml:space="preserve">Iterated Problems </w:t>
      </w:r>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hnf3bppzuqr" w:id="44"/>
      <w:bookmarkEnd w:id="44"/>
      <w:r w:rsidDel="00000000" w:rsidR="00000000" w:rsidRPr="00000000">
        <w:rPr>
          <w:rtl w:val="0"/>
        </w:rPr>
        <w:t xml:space="preserve">Relationships to MDP</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a finite number of steps, we can represent each strategy as a finite state machine: an MDP, where, given an infinite discounted run, the payoff will be discounted by </w:t>
      </w:r>
      <m:oMath>
        <m:f>
          <m:fPr>
            <m:ctrlPr>
              <w:rPr/>
            </m:ctrlPr>
          </m:fPr>
          <m:num>
            <m:r>
              <w:rPr/>
              <m:t xml:space="preserve">1</m:t>
            </m:r>
          </m:num>
          <m:den>
            <m:r>
              <w:rPr/>
              <m:t xml:space="preserve">1-</m:t>
            </m:r>
            <m:r>
              <w:rPr/>
              <m:t>γ</m:t>
            </m:r>
          </m:den>
        </m:f>
      </m:oMath>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hvc8ci4jenr" w:id="45"/>
      <w:bookmarkEnd w:id="45"/>
      <w:r w:rsidDel="00000000" w:rsidR="00000000" w:rsidRPr="00000000">
        <w:rPr>
          <w:rtl w:val="0"/>
        </w:rPr>
        <w:t xml:space="preserve">Implausible Threats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agent may choose not to apply a punitive strategy since its application would be detrimental to the agent themselves.  As an example, consider Grim Trigger, a strategy which will cooperate if you cooperate, but will defect forever if you defect once.  In a scenario where mutual defection leads to lower rewards than mutual cooperation, the threat of application of this strategy is diminished.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wwrfqd4e02i" w:id="46"/>
      <w:bookmarkEnd w:id="46"/>
      <w:r w:rsidDel="00000000" w:rsidR="00000000" w:rsidRPr="00000000">
        <w:rPr>
          <w:rtl w:val="0"/>
        </w:rPr>
        <w:t xml:space="preserve">Subgame Perfect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Regardless of the history of actions before a strategy is applied, the strategy will still lead to an optimal solution.  If all agent’s strategy contains a plausible threat, then it will be subgame perfect.</w:t>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contextualSpacing w:val="0"/>
        <w:rPr>
          <w:b w:val="1"/>
          <w:color w:val="000000"/>
          <w:sz w:val="26"/>
          <w:szCs w:val="26"/>
          <w:u w:val="none"/>
        </w:rPr>
      </w:pPr>
      <w:bookmarkStart w:colFirst="0" w:colLast="0" w:name="_yagqsm5hvxax" w:id="47"/>
      <w:bookmarkEnd w:id="47"/>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sk322r8lz0r" w:id="48"/>
      <w:bookmarkEnd w:id="48"/>
      <w:r w:rsidDel="00000000" w:rsidR="00000000" w:rsidRPr="00000000">
        <w:rPr>
          <w:rtl w:val="0"/>
        </w:rPr>
        <w:t xml:space="preserve">Folk Theorem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8mveclx2wm9j" w:id="49"/>
      <w:bookmarkEnd w:id="49"/>
      <w:r w:rsidDel="00000000" w:rsidR="00000000" w:rsidRPr="00000000">
        <w:rPr>
          <w:rtl w:val="0"/>
        </w:rPr>
        <w:t xml:space="preserve">Folk Theorem</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Describes the set of Nash strategies that result from repeated games: Any feasible payoff profile that strictly dominates the minmax/security level profile can be realized as a Nash equilibrium payoff profile, with sufficiently large discount factor.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A">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pnlj1whzp7ei" w:id="50"/>
      <w:bookmarkEnd w:id="50"/>
      <w:r w:rsidDel="00000000" w:rsidR="00000000" w:rsidRPr="00000000">
        <w:rPr>
          <w:rtl w:val="0"/>
        </w:rPr>
        <w:t xml:space="preserve">Computational Folk Theorem</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build a pavlov-like machine for any 2-player, bi-player, average reward game in polynomial time</w:t>
        <w:br w:type="textWrapping"/>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6v0ftqqa3rr" w:id="51"/>
      <w:bookmarkEnd w:id="51"/>
      <w:r w:rsidDel="00000000" w:rsidR="00000000" w:rsidRPr="00000000">
        <w:rPr>
          <w:rtl w:val="0"/>
        </w:rPr>
        <w:t xml:space="preserve">Machines</w:t>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j91pbhn1ssn" w:id="52"/>
      <w:bookmarkEnd w:id="52"/>
      <w:r w:rsidDel="00000000" w:rsidR="00000000" w:rsidRPr="00000000">
        <w:rPr>
          <w:rtl w:val="0"/>
        </w:rPr>
        <w:t xml:space="preserve">Tit for Tat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414588" cy="1314450"/>
            <wp:effectExtent b="0" l="0" r="0" t="0"/>
            <wp:docPr id="6"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414588" cy="1314450"/>
                    </a:xfrm>
                    <a:prstGeom prst="rect"/>
                    <a:ln/>
                  </pic:spPr>
                </pic:pic>
              </a:graphicData>
            </a:graphic>
          </wp:inline>
        </w:drawing>
      </w:r>
      <w:r w:rsidDel="00000000" w:rsidR="00000000" w:rsidRPr="00000000">
        <w:rPr>
          <w:rtl w:val="0"/>
        </w:rPr>
        <w:tab/>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Start with cooperating, and then always respond in kind.  e.g. If the opponent cooperated last time, cooperate this time.  Not subgame perfect in </w:t>
      </w:r>
      <w:r w:rsidDel="00000000" w:rsidR="00000000" w:rsidRPr="00000000">
        <w:rPr>
          <w:rtl w:val="0"/>
        </w:rPr>
        <w:t xml:space="preserve">prisoner's</w:t>
      </w:r>
      <w:r w:rsidDel="00000000" w:rsidR="00000000" w:rsidRPr="00000000">
        <w:rPr>
          <w:rtl w:val="0"/>
        </w:rPr>
        <w:t xml:space="preserve"> dilemma but is in Nash equilibrium.</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kcq4eankjabn" w:id="53"/>
      <w:bookmarkEnd w:id="53"/>
      <w:r w:rsidDel="00000000" w:rsidR="00000000" w:rsidRPr="00000000">
        <w:rPr>
          <w:rtl w:val="0"/>
        </w:rPr>
        <w:t xml:space="preserve">Pavlov</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409825" cy="1328738"/>
            <wp:effectExtent b="0" l="0" r="0" t="0"/>
            <wp:docPr descr="pavlov.png" id="9" name="image24.png"/>
            <a:graphic>
              <a:graphicData uri="http://schemas.openxmlformats.org/drawingml/2006/picture">
                <pic:pic>
                  <pic:nvPicPr>
                    <pic:cNvPr descr="pavlov.png" id="0" name="image24.png"/>
                    <pic:cNvPicPr preferRelativeResize="0"/>
                  </pic:nvPicPr>
                  <pic:blipFill>
                    <a:blip r:embed="rId21"/>
                    <a:srcRect b="0" l="0" r="0" t="0"/>
                    <a:stretch>
                      <a:fillRect/>
                    </a:stretch>
                  </pic:blipFill>
                  <pic:spPr>
                    <a:xfrm>
                      <a:off x="0" y="0"/>
                      <a:ext cx="2409825"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Cooperate if agree, defect if disagree.  Is both a Nash Equilibrium and is subgame perfect.</w:t>
      </w:r>
      <w:r w:rsidDel="00000000" w:rsidR="00000000" w:rsidRPr="00000000">
        <w:rPr>
          <w:rtl w:val="0"/>
        </w:rPr>
        <w:t xml:space="preserve"> B </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l04z6twlxn60" w:id="54"/>
      <w:bookmarkEnd w:id="54"/>
      <w:r w:rsidDel="00000000" w:rsidR="00000000" w:rsidRPr="00000000">
        <w:rPr>
          <w:rtl w:val="0"/>
        </w:rPr>
        <w:t xml:space="preserve">Grim trigger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of cooperating and cooperate if the other player cooperates.  Defect forever as soon as the other player defects, no matter what happens. Can’t do anything better against Grim than to use Grim, therefore Nash Equilibrium!</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998209" cy="1271588"/>
            <wp:effectExtent b="0" l="0" r="0" t="0"/>
            <wp:docPr id="8"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1998209"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k0k65u6adv2" w:id="55"/>
      <w:bookmarkEnd w:id="55"/>
      <w:r w:rsidDel="00000000" w:rsidR="00000000" w:rsidRPr="00000000">
        <w:rPr>
          <w:rtl w:val="0"/>
        </w:rPr>
        <w:t xml:space="preserve">Stochastic Games and Multi-game-RL</w:t>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ytx5061curu" w:id="56"/>
      <w:bookmarkEnd w:id="56"/>
      <w:r w:rsidDel="00000000" w:rsidR="00000000" w:rsidRPr="00000000">
        <w:rPr>
          <w:rtl w:val="0"/>
        </w:rPr>
        <w:t xml:space="preserve">Properties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States, </w:t>
      </w:r>
      <m:oMath>
        <m:r>
          <w:rPr/>
          <m:t xml:space="preserve">S</m:t>
        </m:r>
      </m:oMath>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Action for player i, </w:t>
      </w:r>
      <m:oMath>
        <m:sSub>
          <m:sSubPr>
            <m:ctrlPr>
              <w:rPr/>
            </m:ctrlPr>
          </m:sSubPr>
          <m:e>
            <m:r>
              <w:rPr/>
              <m:t xml:space="preserve">A</m:t>
            </m:r>
          </m:e>
          <m:sub>
            <m:r>
              <w:rPr/>
              <m:t xml:space="preserve">i</m:t>
            </m:r>
          </m:sub>
        </m:sSub>
      </m:oMath>
      <w:r w:rsidDel="00000000" w:rsidR="00000000" w:rsidRPr="00000000">
        <w:rPr>
          <w:rtl w:val="0"/>
        </w:rPr>
        <w:t xml:space="preserve">, a,b</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Transitions, </w:t>
      </w:r>
      <m:oMath>
        <m:r>
          <w:rPr/>
          <m:t xml:space="preserve">T(s,(a,b), </m:t>
        </m:r>
        <m:sSup>
          <m:sSupPr>
            <m:ctrlPr>
              <w:rPr/>
            </m:ctrlPr>
          </m:sSupPr>
          <m:e>
            <m:r>
              <w:rPr/>
              <m:t xml:space="preserve">s</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Rewards for player i, </w:t>
      </w:r>
      <m:oMath>
        <m:sSub>
          <m:sSubPr>
            <m:ctrlPr>
              <w:rPr/>
            </m:ctrlPr>
          </m:sSubPr>
          <m:e>
            <m:r>
              <w:rPr/>
              <m:t xml:space="preserve">R</m:t>
            </m:r>
          </m:e>
          <m:sub>
            <m:r>
              <w:rPr/>
              <m:t xml:space="preserve">i</m:t>
            </m:r>
          </m:sub>
        </m:sSub>
      </m:oMath>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 </w:t>
      </w:r>
      <m:oMath>
        <m:r>
          <m:t>γ</m:t>
        </m:r>
      </m:oMath>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ifupt9ea5ix" w:id="57"/>
      <w:bookmarkEnd w:id="57"/>
      <w:r w:rsidDel="00000000" w:rsidR="00000000" w:rsidRPr="00000000">
        <w:rPr>
          <w:rtl w:val="0"/>
        </w:rPr>
        <w:t xml:space="preserve">Zero-Sum games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Revisiting the bellman equation, we have to account for multiplayer maximization strategies, so we employ a minimax function instead of a max function, resulting in minimax Q:</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w:rPr/>
                  <m:t xml:space="preserve">Q</m:t>
                </m:r>
              </m:e>
              <m:sub/>
            </m:sSub>
            <m:r>
              <w:rPr/>
              <m:t xml:space="preserve">(s,(a,b))</m:t>
            </m:r>
          </m:e>
          <m:sup/>
        </m:sSup>
        <m:r>
          <w:rPr/>
          <m:t xml:space="preserve">=R(s,(a,b)) + </m:t>
        </m:r>
        <m:r>
          <w:rPr/>
          <m:t>γ</m:t>
        </m:r>
        <m:nary>
          <m:naryPr>
            <m:chr m:val="∑"/>
            <m:ctrlPr>
              <w:rPr/>
            </m:ctrlPr>
          </m:naryPr>
          <m:sub>
            <m:sSup>
              <m:sSupPr>
                <m:ctrlPr>
                  <w:rPr/>
                </m:ctrlPr>
              </m:sSupPr>
              <m:e>
                <m:r>
                  <w:rPr/>
                  <m:t xml:space="preserve">S</m:t>
                </m:r>
              </m:e>
              <m:sup>
                <m:r>
                  <w:rPr/>
                  <m:t xml:space="preserve">'</m:t>
                </m:r>
              </m:sup>
            </m:sSup>
          </m:sub>
          <m:sup/>
        </m:nary>
        <m:r>
          <w:rPr/>
          <m:t xml:space="preserve">T(s,(a,b),</m:t>
        </m:r>
        <m:sSup>
          <m:sSupPr>
            <m:ctrlPr>
              <w:rPr/>
            </m:ctrlPr>
          </m:sSupPr>
          <m:e>
            <m:r>
              <w:rPr/>
              <m:t xml:space="preserve">s</m:t>
            </m:r>
          </m:e>
          <m:sup>
            <m:r>
              <w:rPr/>
              <m:t xml:space="preserve">'</m:t>
            </m:r>
          </m:sup>
        </m:sSup>
        <m:r>
          <w:rPr/>
          <m:t xml:space="preserve">)mini</m:t>
        </m:r>
        <m:sSub>
          <m:sSubPr>
            <m:ctrlPr>
              <w:rPr/>
            </m:ctrlPr>
          </m:sSubPr>
          <m:e>
            <m:r>
              <w:rPr/>
              <m:t xml:space="preserve">max</m:t>
            </m:r>
          </m:e>
          <m:sub>
            <m:sSup>
              <m:sSupPr>
                <m:ctrlPr>
                  <w:rPr/>
                </m:ctrlPr>
              </m:sSupPr>
              <m:e>
                <m:r>
                  <w:rPr/>
                  <m:t xml:space="preserve">a</m:t>
                </m:r>
              </m:e>
              <m:sup>
                <m:r>
                  <w:rPr/>
                  <m:t xml:space="preserve">'</m:t>
                </m:r>
              </m:sup>
            </m:sSup>
            <m:r>
              <w:rPr/>
              <m:t xml:space="preserve">,</m:t>
            </m:r>
            <m:sSup>
              <m:sSupPr>
                <m:ctrlPr>
                  <w:rPr/>
                </m:ctrlPr>
              </m:sSupPr>
              <m:e>
                <m:r>
                  <w:rPr/>
                  <m:t xml:space="preserve">b</m:t>
                </m:r>
              </m:e>
              <m:sup>
                <m:r>
                  <w:rPr/>
                  <m:t xml:space="preserve">'</m:t>
                </m:r>
              </m:sup>
            </m:sSup>
          </m:sub>
        </m:sSub>
        <m:r>
          <w:rPr/>
          <m:t xml:space="preserve">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sSup>
          <m:sSupPr>
            <m:ctrlPr>
              <w:rPr/>
            </m:ctrlPr>
          </m:sSupPr>
          <m:e>
            <m:r>
              <w:rPr/>
              <m:t xml:space="preserve">b</m:t>
            </m:r>
          </m:e>
          <m:sup>
            <m:r>
              <w:rPr/>
              <m:t xml:space="preserve">'</m:t>
            </m:r>
          </m:sup>
        </m:sSup>
        <m:r>
          <w:rPr/>
          <m:t xml:space="preserve">)</m:t>
        </m:r>
        <m:r>
          <w:rPr/>
          <m:t xml:space="preserve">)</m:t>
        </m:r>
      </m:oMath>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center"/>
        <w:rPr/>
      </w:pPr>
      <m:oMath>
        <m:r>
          <w:rPr/>
          <m:t xml:space="preserve">Q</m:t>
        </m:r>
        <m:sSub>
          <m:sSubPr>
            <m:ctrlPr>
              <w:rPr/>
            </m:ctrlPr>
          </m:sSubPr>
          <m:e>
            <m:r>
              <w:rPr/>
              <m:t xml:space="preserve">Q</m:t>
            </m:r>
          </m:e>
          <m:sub/>
        </m:sSub>
        <m:sSup>
          <m:sSupPr>
            <m:ctrlPr>
              <w:rPr/>
            </m:ctrlPr>
          </m:sSupPr>
          <m:e>
            <m:r>
              <w:rPr/>
              <m:t xml:space="preserve">(s,(a,b))</m:t>
            </m:r>
          </m:e>
          <m:sup/>
        </m:sSup>
        <m:r>
          <w:rPr/>
          <m:t>←</m:t>
        </m:r>
        <m:r>
          <w:rPr/>
          <m:t xml:space="preserve">r(s,(a,b)) + </m:t>
        </m:r>
        <m:r>
          <w:rPr/>
          <m:t>γ</m:t>
        </m:r>
        <m:r>
          <w:rPr/>
          <m:t xml:space="preserve">mini</m:t>
        </m:r>
        <m:sSub>
          <m:sSubPr>
            <m:ctrlPr>
              <w:rPr/>
            </m:ctrlPr>
          </m:sSubPr>
          <m:e>
            <m:r>
              <w:rPr/>
              <m:t xml:space="preserve">max</m:t>
            </m:r>
          </m:e>
          <m:sub>
            <m:sSup>
              <m:sSupPr>
                <m:ctrlPr>
                  <w:rPr/>
                </m:ctrlPr>
              </m:sSupPr>
              <m:e>
                <m:r>
                  <w:rPr/>
                  <m:t xml:space="preserve">a</m:t>
                </m:r>
              </m:e>
              <m:sup>
                <m:r>
                  <w:rPr/>
                  <m:t xml:space="preserve">'</m:t>
                </m:r>
              </m:sup>
            </m:sSup>
          </m:sub>
        </m:sSub>
        <m:r>
          <w:rPr/>
          <m:t xml:space="preserve">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sSup>
          <m:sSupPr>
            <m:ctrlPr>
              <w:rPr/>
            </m:ctrlPr>
          </m:sSupPr>
          <m:e>
            <m:r>
              <w:rPr/>
              <m:t xml:space="preserve">b</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Properties of the solutions:</w:t>
      </w:r>
    </w:p>
    <w:p w:rsidR="00000000" w:rsidDel="00000000" w:rsidP="00000000" w:rsidRDefault="00000000" w:rsidRPr="00000000" w14:paraId="0000018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Value iteration works</w:t>
      </w:r>
    </w:p>
    <w:p w:rsidR="00000000" w:rsidDel="00000000" w:rsidP="00000000" w:rsidRDefault="00000000" w:rsidRPr="00000000" w14:paraId="0000018A">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minimax-Q converges</w:t>
      </w:r>
    </w:p>
    <w:p w:rsidR="00000000" w:rsidDel="00000000" w:rsidP="00000000" w:rsidRDefault="00000000" w:rsidRPr="00000000" w14:paraId="0000018B">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Unique solution to Q, with each policy able to be computed independently and efficiently</w:t>
      </w:r>
    </w:p>
    <w:p w:rsidR="00000000" w:rsidDel="00000000" w:rsidP="00000000" w:rsidRDefault="00000000" w:rsidRPr="00000000" w14:paraId="0000018C">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Q function, as before, is sufficient to solve for the policy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tpk98gtijyo4" w:id="58"/>
      <w:bookmarkEnd w:id="58"/>
      <w:r w:rsidDel="00000000" w:rsidR="00000000" w:rsidRPr="00000000">
        <w:rPr>
          <w:rtl w:val="0"/>
        </w:rPr>
        <w:t xml:space="preserve">General Sum Games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Revisiting the bellman equation, we have to account for multiplayer maximization strategies, so we employ a Nash function instead of a max function, resulting in Nash Q:</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jc w:val="center"/>
        <w:rPr/>
      </w:pPr>
      <m:oMath>
        <m:sSup>
          <m:sSupPr>
            <m:ctrlPr>
              <w:rPr/>
            </m:ctrlPr>
          </m:sSupPr>
          <m:e>
            <m:sSub>
              <m:sSubPr>
                <m:ctrlPr>
                  <w:rPr/>
                </m:ctrlPr>
              </m:sSubPr>
              <m:e>
                <m:r>
                  <w:rPr/>
                  <m:t xml:space="preserve">Q</m:t>
                </m:r>
              </m:e>
              <m:sub/>
            </m:sSub>
            <m:r>
              <w:rPr/>
              <m:t xml:space="preserve">(s,(a,b))</m:t>
            </m:r>
          </m:e>
          <m:sup/>
        </m:sSup>
        <m:r>
          <w:rPr/>
          <m:t xml:space="preserve">=R(s,(a,b)) + </m:t>
        </m:r>
        <m:r>
          <w:rPr/>
          <m:t>γ</m:t>
        </m:r>
        <m:nary>
          <m:naryPr>
            <m:chr m:val="∑"/>
            <m:ctrlPr>
              <w:rPr/>
            </m:ctrlPr>
          </m:naryPr>
          <m:sub>
            <m:sSup>
              <m:sSupPr>
                <m:ctrlPr>
                  <w:rPr/>
                </m:ctrlPr>
              </m:sSupPr>
              <m:e>
                <m:r>
                  <w:rPr/>
                  <m:t xml:space="preserve">S</m:t>
                </m:r>
              </m:e>
              <m:sup>
                <m:r>
                  <w:rPr/>
                  <m:t xml:space="preserve">'</m:t>
                </m:r>
              </m:sup>
            </m:sSup>
          </m:sub>
          <m:sup/>
        </m:nary>
        <m:r>
          <w:rPr/>
          <m:t xml:space="preserve">T(s,(a,b),</m:t>
        </m:r>
        <m:sSup>
          <m:sSupPr>
            <m:ctrlPr>
              <w:rPr/>
            </m:ctrlPr>
          </m:sSupPr>
          <m:e>
            <m:r>
              <w:rPr/>
              <m:t xml:space="preserve">s</m:t>
            </m:r>
          </m:e>
          <m:sup>
            <m:r>
              <w:rPr/>
              <m:t xml:space="preserve">'</m:t>
            </m:r>
          </m:sup>
        </m:sSup>
        <m:r>
          <w:rPr/>
          <m:t xml:space="preserve">)nashQ(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sSup>
          <m:sSupPr>
            <m:ctrlPr>
              <w:rPr/>
            </m:ctrlPr>
          </m:sSupPr>
          <m:e>
            <m:r>
              <w:rPr/>
              <m:t xml:space="preserve">b</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jc w:val="center"/>
        <w:rPr/>
      </w:pPr>
      <m:oMath>
        <m:r>
          <w:rPr/>
          <m:t xml:space="preserve">Q</m:t>
        </m:r>
        <m:sSub>
          <m:sSubPr>
            <m:ctrlPr>
              <w:rPr/>
            </m:ctrlPr>
          </m:sSubPr>
          <m:e>
            <m:r>
              <w:rPr/>
              <m:t xml:space="preserve">Q</m:t>
            </m:r>
          </m:e>
          <m:sub/>
        </m:sSub>
        <m:sSup>
          <m:sSupPr>
            <m:ctrlPr>
              <w:rPr/>
            </m:ctrlPr>
          </m:sSupPr>
          <m:e>
            <m:r>
              <w:rPr/>
              <m:t xml:space="preserve">(s,(a,b))</m:t>
            </m:r>
          </m:e>
          <m:sup/>
        </m:sSup>
        <m:r>
          <w:rPr/>
          <m:t>←</m:t>
        </m:r>
        <m:r>
          <w:rPr/>
          <m:t xml:space="preserve">r(s,(a,b)) + </m:t>
        </m:r>
        <m:r>
          <w:rPr/>
          <m:t>γ</m:t>
        </m:r>
        <m:r>
          <w:rPr/>
          <m:t xml:space="preserve">nashQ(</m:t>
        </m:r>
        <m:sSup>
          <m:sSupPr>
            <m:ctrlPr>
              <w:rPr/>
            </m:ctrlPr>
          </m:sSupPr>
          <m:e>
            <m:r>
              <w:rPr/>
              <m:t xml:space="preserve">s</m:t>
            </m:r>
          </m:e>
          <m:sup>
            <m:r>
              <w:rPr/>
              <m:t xml:space="preserve">'</m:t>
            </m:r>
          </m:sup>
        </m:sSup>
        <m:r>
          <w:rPr/>
          <m:t xml:space="preserve">,(</m:t>
        </m:r>
        <m:sSubSup>
          <m:sSubSupPr>
            <m:ctrlPr>
              <w:rPr/>
            </m:ctrlPr>
          </m:sSubSupPr>
          <m:e>
            <m:r>
              <w:rPr/>
              <m:t xml:space="preserve">a</m:t>
            </m:r>
          </m:e>
          <m:sub/>
          <m:sup>
            <m:r>
              <w:rPr/>
              <m:t xml:space="preserve">'</m:t>
            </m:r>
          </m:sup>
        </m:sSubSup>
        <m:r>
          <w:rPr/>
          <m:t xml:space="preserve">,</m:t>
        </m:r>
        <m:sSup>
          <m:sSupPr>
            <m:ctrlPr>
              <w:rPr/>
            </m:ctrlPr>
          </m:sSupPr>
          <m:e>
            <m:r>
              <w:rPr/>
              <m:t xml:space="preserve">b</m:t>
            </m:r>
          </m:e>
          <m:sup>
            <m:r>
              <w:rPr/>
              <m:t xml:space="preserve">'</m:t>
            </m:r>
          </m:sup>
        </m:sSup>
        <m:r>
          <w:rPr/>
          <m:t xml:space="preserve">))</m:t>
        </m:r>
      </m:oMath>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Properties of the solutions:</w:t>
      </w:r>
    </w:p>
    <w:p w:rsidR="00000000" w:rsidDel="00000000" w:rsidP="00000000" w:rsidRDefault="00000000" w:rsidRPr="00000000" w14:paraId="00000195">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Value iteration does not work </w:t>
      </w:r>
    </w:p>
    <w:p w:rsidR="00000000" w:rsidDel="00000000" w:rsidP="00000000" w:rsidRDefault="00000000" w:rsidRPr="00000000" w14:paraId="00000196">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minimax-Q does not converge </w:t>
      </w:r>
    </w:p>
    <w:p w:rsidR="00000000" w:rsidDel="00000000" w:rsidP="00000000" w:rsidRDefault="00000000" w:rsidRPr="00000000" w14:paraId="00000197">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Unique solution to Q</w:t>
      </w:r>
    </w:p>
    <w:p w:rsidR="00000000" w:rsidDel="00000000" w:rsidP="00000000" w:rsidRDefault="00000000" w:rsidRPr="00000000" w14:paraId="00000198">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each policy can not be computed independently and efficiently (PPAD)</w:t>
      </w:r>
    </w:p>
    <w:p w:rsidR="00000000" w:rsidDel="00000000" w:rsidP="00000000" w:rsidRDefault="00000000" w:rsidRPr="00000000" w14:paraId="00000199">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Q function is not sufficient to solve for the policy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Instead of using Q learning, we can use the following ideas:</w:t>
      </w:r>
    </w:p>
    <w:p w:rsidR="00000000" w:rsidDel="00000000" w:rsidP="00000000" w:rsidRDefault="00000000" w:rsidRPr="00000000" w14:paraId="0000019C">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Repeated stochastic games (folk theorem)</w:t>
      </w:r>
    </w:p>
    <w:p w:rsidR="00000000" w:rsidDel="00000000" w:rsidP="00000000" w:rsidRDefault="00000000" w:rsidRPr="00000000" w14:paraId="0000019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Cheaptalk and correlated equilibrium</w:t>
      </w:r>
    </w:p>
    <w:p w:rsidR="00000000" w:rsidDel="00000000" w:rsidP="00000000" w:rsidRDefault="00000000" w:rsidRPr="00000000" w14:paraId="0000019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Cognitive hierarchy - instead of solving for equilibrium, assume that players have less cognitive resources and attempt best response base on that </w:t>
      </w:r>
    </w:p>
    <w:p w:rsidR="00000000" w:rsidDel="00000000" w:rsidP="00000000" w:rsidRDefault="00000000" w:rsidRPr="00000000" w14:paraId="0000019F">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Side payments - bribing other players from your payout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3" w:type="default"/>
      <w:headerReference r:id="rId24" w:type="first"/>
      <w:footerReference r:id="rId25"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http://en.wikipedia.org/wiki/Eigendecomposition_of_a_matrix#Real_symmetric_matrices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contextualSpacing w:val="0"/>
      <w:rPr/>
    </w:pPr>
    <w:r w:rsidDel="00000000" w:rsidR="00000000" w:rsidRPr="00000000">
      <w:rPr>
        <w:rtl w:val="0"/>
      </w:rPr>
      <w:t xml:space="preserve">Hello ML crammers, from an alumni and maintainer of this doc.  If you found this helpful, please drop me a line at </w:t>
    </w:r>
    <w:hyperlink r:id="rId1">
      <w:r w:rsidDel="00000000" w:rsidR="00000000" w:rsidRPr="00000000">
        <w:rPr>
          <w:color w:val="1155cc"/>
          <w:u w:val="single"/>
          <w:rtl w:val="0"/>
        </w:rPr>
        <w:t xml:space="preserve">ty.abonil@gmail.com</w:t>
      </w:r>
    </w:hyperlink>
    <w:r w:rsidDel="00000000" w:rsidR="00000000" w:rsidRPr="00000000">
      <w:rPr>
        <w:rtl w:val="0"/>
      </w:rPr>
      <w:t xml:space="preserve"> or let’s connect on LI </w:t>
    </w:r>
    <w:hyperlink r:id="rId2">
      <w:r w:rsidDel="00000000" w:rsidR="00000000" w:rsidRPr="00000000">
        <w:rPr>
          <w:color w:val="1155cc"/>
          <w:u w:val="single"/>
          <w:rtl w:val="0"/>
        </w:rPr>
        <w:t xml:space="preserve">https://www.linkedin.com/in/tyabonil</w:t>
      </w:r>
    </w:hyperlink>
    <w:r w:rsidDel="00000000" w:rsidR="00000000" w:rsidRPr="00000000">
      <w:rPr>
        <w:rtl w:val="0"/>
      </w:rPr>
      <w:t xml:space="preserve">.  Welcome your corrections, clarifications, and thoughts on how to make it better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3.png"/><Relationship Id="rId21" Type="http://schemas.openxmlformats.org/officeDocument/2006/relationships/image" Target="media/image24.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9.png"/><Relationship Id="rId8" Type="http://schemas.openxmlformats.org/officeDocument/2006/relationships/image" Target="media/image19.png"/><Relationship Id="rId11" Type="http://schemas.openxmlformats.org/officeDocument/2006/relationships/image" Target="media/image11.png"/><Relationship Id="rId10" Type="http://schemas.openxmlformats.org/officeDocument/2006/relationships/image" Target="media/image27.png"/><Relationship Id="rId13" Type="http://schemas.openxmlformats.org/officeDocument/2006/relationships/image" Target="media/image22.png"/><Relationship Id="rId12" Type="http://schemas.openxmlformats.org/officeDocument/2006/relationships/image" Target="media/image30.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20.png"/><Relationship Id="rId16" Type="http://schemas.openxmlformats.org/officeDocument/2006/relationships/image" Target="media/image25.png"/><Relationship Id="rId19" Type="http://schemas.openxmlformats.org/officeDocument/2006/relationships/hyperlink" Target="https://stats.stackexchange.com/questions/184657/difference-between-off-policy-and-on-policy-learning" TargetMode="External"/><Relationship Id="rId18"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hyperlink" Target="mailto:ty.abonil@gmail.com" TargetMode="External"/><Relationship Id="rId2" Type="http://schemas.openxmlformats.org/officeDocument/2006/relationships/hyperlink" Target="https://www.linkedin.com/in/tyabon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